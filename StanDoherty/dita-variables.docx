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Fonts w:ascii="Arial" w:cs="Arial" w:eastAsia="Arial" w:hAnsi="Arial"/>
          <w:color w:val="000000"/>
        </w:rPr>
        <w:drawing>
          <wp:inline distB="0" distT="0" distL="0" distR="0">
            <wp:extent cx="2524125" cy="1009650"/>
            <wp:effectExtent b="0" l="0" r="0" t="0"/>
            <wp:docPr descr="Official logo of the Special Interest Group on the Design of Communication" id="3" name="image7.jpg"/>
            <a:graphic>
              <a:graphicData uri="http://schemas.openxmlformats.org/drawingml/2006/picture">
                <pic:pic>
                  <pic:nvPicPr>
                    <pic:cNvPr descr="Official logo of the Special Interest Group on the Design of Communication" id="0" name="image7.jpg"/>
                    <pic:cNvPicPr preferRelativeResize="0"/>
                  </pic:nvPicPr>
                  <pic:blipFill>
                    <a:blip r:embed="rId7"/>
                    <a:srcRect b="0" l="0" r="0" t="0"/>
                    <a:stretch>
                      <a:fillRect/>
                    </a:stretch>
                  </pic:blipFill>
                  <pic:spPr>
                    <a:xfrm>
                      <a:off x="0" y="0"/>
                      <a:ext cx="2524125" cy="10096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pPr>
      <w:commentRangeStart w:id="0"/>
      <w:r w:rsidDel="00000000" w:rsidR="00000000" w:rsidRPr="00000000">
        <w:rPr>
          <w:rtl w:val="0"/>
        </w:rPr>
        <w:t xml:space="preserve">How do I manage product variables in DITA?</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Stanley Doherty, Ph.D.</w:t>
      </w:r>
    </w:p>
    <w:p w:rsidR="00000000" w:rsidDel="00000000" w:rsidP="00000000" w:rsidRDefault="00000000" w:rsidRPr="00000000" w14:paraId="00000004">
      <w:pPr>
        <w:pStyle w:val="Heading2"/>
        <w:rPr>
          <w:b w:val="1"/>
        </w:rPr>
      </w:pPr>
      <w:r w:rsidDel="00000000" w:rsidR="00000000" w:rsidRPr="00000000">
        <w:rPr>
          <w:rtl w:val="0"/>
        </w:rPr>
        <w:t xml:space="preserve">Guidepost</w:t>
      </w: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Purpose</w:t>
      </w:r>
      <w:r w:rsidDel="00000000" w:rsidR="00000000" w:rsidRPr="00000000">
        <w:rPr>
          <w:rtl w:val="0"/>
        </w:rPr>
        <w:t xml:space="preserve">: This article provides an overview of DITA variables, how to create them, and how to add them to your DITA topics.    </w:t>
      </w:r>
    </w:p>
    <w:p w:rsidR="00000000" w:rsidDel="00000000" w:rsidP="00000000" w:rsidRDefault="00000000" w:rsidRPr="00000000" w14:paraId="00000006">
      <w:pPr>
        <w:pStyle w:val="Heading3"/>
        <w:rPr>
          <w:b w:val="1"/>
        </w:rPr>
      </w:pPr>
      <w:r w:rsidDel="00000000" w:rsidR="00000000" w:rsidRPr="00000000">
        <w:rPr>
          <w:rtl w:val="0"/>
        </w:rPr>
        <w:t xml:space="preserve">Learning objective(s):</w:t>
      </w:r>
      <w:r w:rsidDel="00000000" w:rsidR="00000000" w:rsidRPr="00000000">
        <w:rPr>
          <w:rtl w:val="0"/>
        </w:rPr>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Learn what variables </w:t>
      </w:r>
      <w:ins w:author="Scot Marvin" w:id="0" w:date="2025-03-29T15:00:27Z">
        <w:r w:rsidDel="00000000" w:rsidR="00000000" w:rsidRPr="00000000">
          <w:rPr>
            <w:rtl w:val="0"/>
          </w:rPr>
          <w:t xml:space="preserve">are in</w:t>
        </w:r>
      </w:ins>
      <w:del w:author="Scot Marvin" w:id="0" w:date="2025-03-29T15:00:27Z">
        <w:r w:rsidDel="00000000" w:rsidR="00000000" w:rsidRPr="00000000">
          <w:rPr>
            <w:rtl w:val="0"/>
          </w:rPr>
          <w:delText xml:space="preserve">in</w:delText>
        </w:r>
      </w:del>
      <w:r w:rsidDel="00000000" w:rsidR="00000000" w:rsidRPr="00000000">
        <w:rPr>
          <w:rtl w:val="0"/>
        </w:rPr>
        <w:t xml:space="preserve"> general and </w:t>
      </w:r>
      <w:ins w:author="Scot Marvin" w:id="1" w:date="2025-03-29T15:00:32Z">
        <w:r w:rsidDel="00000000" w:rsidR="00000000" w:rsidRPr="00000000">
          <w:rPr>
            <w:rtl w:val="0"/>
          </w:rPr>
          <w:t xml:space="preserve">what </w:t>
        </w:r>
      </w:ins>
      <w:r w:rsidDel="00000000" w:rsidR="00000000" w:rsidRPr="00000000">
        <w:rPr>
          <w:rtl w:val="0"/>
        </w:rPr>
        <w:t xml:space="preserve">DITA variables </w:t>
      </w:r>
      <w:ins w:author="Scot Marvin" w:id="2" w:date="2025-03-29T15:00:37Z">
        <w:r w:rsidDel="00000000" w:rsidR="00000000" w:rsidRPr="00000000">
          <w:rPr>
            <w:rtl w:val="0"/>
          </w:rPr>
          <w:t xml:space="preserve">are </w:t>
        </w:r>
      </w:ins>
      <w:r w:rsidDel="00000000" w:rsidR="00000000" w:rsidRPr="00000000">
        <w:rPr>
          <w:rtl w:val="0"/>
        </w:rPr>
        <w:t xml:space="preserve">in particular</w:t>
      </w:r>
      <w:del w:author="Scot Marvin" w:id="3" w:date="2025-03-29T15:00:40Z">
        <w:r w:rsidDel="00000000" w:rsidR="00000000" w:rsidRPr="00000000">
          <w:rPr>
            <w:rtl w:val="0"/>
          </w:rPr>
          <w:delText xml:space="preserve"> are</w:delText>
        </w:r>
      </w:del>
      <w:r w:rsidDel="00000000" w:rsidR="00000000" w:rsidRPr="00000000">
        <w:rPr>
          <w:rtl w:val="0"/>
        </w:rPr>
        <w:t xml:space="preserve">. </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Learn how to create DITA variables in library topics. </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Learn how to reference these variables </w:t>
      </w:r>
      <w:ins w:author="Scot Marvin" w:id="4" w:date="2025-03-29T15:02:05Z">
        <w:r w:rsidDel="00000000" w:rsidR="00000000" w:rsidRPr="00000000">
          <w:rPr>
            <w:rtl w:val="0"/>
          </w:rPr>
          <w:t xml:space="preserve">in</w:t>
        </w:r>
      </w:ins>
      <w:del w:author="Scot Marvin" w:id="4" w:date="2025-03-29T15:02:05Z">
        <w:r w:rsidDel="00000000" w:rsidR="00000000" w:rsidRPr="00000000">
          <w:rPr>
            <w:rtl w:val="0"/>
          </w:rPr>
          <w:delText xml:space="preserve">into</w:delText>
        </w:r>
      </w:del>
      <w:r w:rsidDel="00000000" w:rsidR="00000000" w:rsidRPr="00000000">
        <w:rPr>
          <w:rtl w:val="0"/>
        </w:rPr>
        <w:t xml:space="preserve"> your topics.  </w:t>
      </w:r>
    </w:p>
    <w:p w:rsidR="00000000" w:rsidDel="00000000" w:rsidP="00000000" w:rsidRDefault="00000000" w:rsidRPr="00000000" w14:paraId="0000000A">
      <w:pPr>
        <w:numPr>
          <w:ilvl w:val="0"/>
          <w:numId w:val="2"/>
        </w:numPr>
        <w:ind w:left="720" w:hanging="360"/>
        <w:rPr/>
      </w:pPr>
      <w:r w:rsidDel="00000000" w:rsidR="00000000" w:rsidRPr="00000000">
        <w:rPr>
          <w:rtl w:val="0"/>
        </w:rPr>
        <w:t xml:space="preserve">Advanced – Learn how to design variables to work </w:t>
      </w:r>
      <w:ins w:author="Scot Marvin" w:id="5" w:date="2025-03-29T15:02:25Z">
        <w:r w:rsidDel="00000000" w:rsidR="00000000" w:rsidRPr="00000000">
          <w:rPr>
            <w:rtl w:val="0"/>
          </w:rPr>
          <w:t xml:space="preserve">across</w:t>
        </w:r>
      </w:ins>
      <w:del w:author="Scot Marvin" w:id="5" w:date="2025-03-29T15:02:25Z">
        <w:r w:rsidDel="00000000" w:rsidR="00000000" w:rsidRPr="00000000">
          <w:rPr>
            <w:rtl w:val="0"/>
          </w:rPr>
          <w:delText xml:space="preserve">cross</w:delText>
        </w:r>
      </w:del>
      <w:r w:rsidDel="00000000" w:rsidR="00000000" w:rsidRPr="00000000">
        <w:rPr>
          <w:rtl w:val="0"/>
        </w:rPr>
        <w:t xml:space="preserve"> multiple publications. </w:t>
      </w:r>
    </w:p>
    <w:p w:rsidR="00000000" w:rsidDel="00000000" w:rsidP="00000000" w:rsidRDefault="00000000" w:rsidRPr="00000000" w14:paraId="0000000B">
      <w:pPr>
        <w:numPr>
          <w:ilvl w:val="0"/>
          <w:numId w:val="2"/>
        </w:numPr>
        <w:ind w:left="720" w:hanging="360"/>
        <w:rPr/>
      </w:pPr>
      <w:r w:rsidDel="00000000" w:rsidR="00000000" w:rsidRPr="00000000">
        <w:rPr>
          <w:rtl w:val="0"/>
        </w:rPr>
        <w:t xml:space="preserve">Advanced – Learn how to manage variables using DITA keys. </w:t>
      </w:r>
    </w:p>
    <w:p w:rsidR="00000000" w:rsidDel="00000000" w:rsidP="00000000" w:rsidRDefault="00000000" w:rsidRPr="00000000" w14:paraId="0000000C">
      <w:pPr>
        <w:pStyle w:val="Heading3"/>
        <w:rPr>
          <w:b w:val="1"/>
        </w:rPr>
      </w:pPr>
      <w:r w:rsidDel="00000000" w:rsidR="00000000" w:rsidRPr="00000000">
        <w:rPr>
          <w:rtl w:val="0"/>
        </w:rPr>
        <w:t xml:space="preserve">Prerequisites:</w:t>
      </w:r>
      <w:r w:rsidDel="00000000" w:rsidR="00000000" w:rsidRPr="00000000">
        <w:rPr>
          <w:rtl w:val="0"/>
        </w:rPr>
      </w:r>
    </w:p>
    <w:p w:rsidR="00000000" w:rsidDel="00000000" w:rsidP="00000000" w:rsidRDefault="00000000" w:rsidRPr="00000000" w14:paraId="0000000D">
      <w:pPr>
        <w:numPr>
          <w:ilvl w:val="0"/>
          <w:numId w:val="3"/>
        </w:numPr>
        <w:ind w:left="720" w:hanging="360"/>
        <w:rPr/>
      </w:pPr>
      <w:r w:rsidDel="00000000" w:rsidR="00000000" w:rsidRPr="00000000">
        <w:rPr>
          <w:rtl w:val="0"/>
        </w:rPr>
        <w:t xml:space="preserve">Familiarity with creating DITA maps and topics. </w:t>
      </w:r>
    </w:p>
    <w:p w:rsidR="00000000" w:rsidDel="00000000" w:rsidP="00000000" w:rsidRDefault="00000000" w:rsidRPr="00000000" w14:paraId="0000000E">
      <w:pPr>
        <w:numPr>
          <w:ilvl w:val="0"/>
          <w:numId w:val="3"/>
        </w:numPr>
        <w:ind w:left="720" w:hanging="360"/>
        <w:rPr/>
      </w:pPr>
      <w:r w:rsidDel="00000000" w:rsidR="00000000" w:rsidRPr="00000000">
        <w:rPr>
          <w:rtl w:val="0"/>
        </w:rPr>
        <w:t xml:space="preserve">Familiarity with editing DITA markup in a DITA editor. </w:t>
      </w:r>
    </w:p>
    <w:p w:rsidR="00000000" w:rsidDel="00000000" w:rsidP="00000000" w:rsidRDefault="00000000" w:rsidRPr="00000000" w14:paraId="0000000F">
      <w:pPr>
        <w:pStyle w:val="Heading2"/>
        <w:rPr/>
      </w:pPr>
      <w:r w:rsidDel="00000000" w:rsidR="00000000" w:rsidRPr="00000000">
        <w:rPr>
          <w:rtl w:val="0"/>
        </w:rPr>
        <w:t xml:space="preserve">Revision history (ACM-014)</w:t>
      </w:r>
    </w:p>
    <w:tbl>
      <w:tblPr>
        <w:tblStyle w:val="Table1"/>
        <w:tblW w:w="10520.0" w:type="dxa"/>
        <w:jc w:val="left"/>
        <w:tblLayout w:type="fixed"/>
        <w:tblLook w:val="0400"/>
      </w:tblPr>
      <w:tblGrid>
        <w:gridCol w:w="2420"/>
        <w:gridCol w:w="4410"/>
        <w:gridCol w:w="3690"/>
        <w:tblGridChange w:id="0">
          <w:tblGrid>
            <w:gridCol w:w="2420"/>
            <w:gridCol w:w="4410"/>
            <w:gridCol w:w="369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Author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2"/>
                <w:szCs w:val="22"/>
                <w:u w:val="none"/>
                <w:shd w:fill="auto" w:val="clear"/>
                <w:vertAlign w:val="baseline"/>
                <w:rtl w:val="0"/>
              </w:rPr>
              <w:t xml:space="preserve">Revision summary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TBD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Stan Doherty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
                <w:szCs w:val="22"/>
                <w:u w:val="none"/>
                <w:shd w:fill="auto" w:val="clear"/>
                <w:vertAlign w:val="baseline"/>
                <w:rtl w:val="0"/>
              </w:rPr>
              <w:t xml:space="preserve">First public posting</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Introduction</w:t>
      </w:r>
    </w:p>
    <w:p w:rsidR="00000000" w:rsidDel="00000000" w:rsidP="00000000" w:rsidRDefault="00000000" w:rsidRPr="00000000" w14:paraId="00000018">
      <w:pPr>
        <w:rPr/>
      </w:pPr>
      <w:r w:rsidDel="00000000" w:rsidR="00000000" w:rsidRPr="00000000">
        <w:rPr>
          <w:rtl w:val="0"/>
        </w:rPr>
        <w:t xml:space="preserve">When writing teams move into DITA, one of the first things that they do is identify the bits of text that will occur repeatedly in their documentation. These include phrases such as product names, company information, release designations, and part numbers. If a team identifies 100 bits of reusable text and estimates that it would reference each of those bits 200 times, it </w:t>
      </w:r>
      <w:r w:rsidDel="00000000" w:rsidR="00000000" w:rsidRPr="00000000">
        <w:rPr>
          <w:i w:val="1"/>
          <w:rtl w:val="0"/>
        </w:rPr>
        <w:t xml:space="preserve">will</w:t>
      </w:r>
      <w:r w:rsidDel="00000000" w:rsidR="00000000" w:rsidRPr="00000000">
        <w:rPr>
          <w:rtl w:val="0"/>
        </w:rPr>
        <w:t xml:space="preserve"> invest time in defining DITA variables for those bits of text. </w:t>
      </w:r>
    </w:p>
    <w:p w:rsidR="00000000" w:rsidDel="00000000" w:rsidP="00000000" w:rsidRDefault="00000000" w:rsidRPr="00000000" w14:paraId="00000019">
      <w:pPr>
        <w:rPr/>
      </w:pPr>
      <w:r w:rsidDel="00000000" w:rsidR="00000000" w:rsidRPr="00000000">
        <w:rPr>
          <w:rtl w:val="0"/>
        </w:rPr>
        <w:t xml:space="preserve">Learning how to define and use DITA variables for these bits of text is also a great way to gain experience with DITA reuse mechanisms, DITA libraries, and DITA referencing mechanisms.</w:t>
      </w:r>
    </w:p>
    <w:p w:rsidR="00000000" w:rsidDel="00000000" w:rsidP="00000000" w:rsidRDefault="00000000" w:rsidRPr="00000000" w14:paraId="0000001A">
      <w:pPr>
        <w:pStyle w:val="Heading2"/>
        <w:rPr/>
      </w:pPr>
      <w:r w:rsidDel="00000000" w:rsidR="00000000" w:rsidRPr="00000000">
        <w:rPr>
          <w:rtl w:val="0"/>
        </w:rPr>
        <w:t xml:space="preserve">Available source code</w:t>
      </w:r>
    </w:p>
    <w:p w:rsidR="00000000" w:rsidDel="00000000" w:rsidP="00000000" w:rsidRDefault="00000000" w:rsidRPr="00000000" w14:paraId="0000001B">
      <w:pPr>
        <w:rPr/>
      </w:pPr>
      <w:ins w:author="Scot Marvin" w:id="6" w:date="2025-03-29T15:06:18Z">
        <w:r w:rsidDel="00000000" w:rsidR="00000000" w:rsidRPr="00000000">
          <w:rPr>
            <w:rtl w:val="0"/>
          </w:rPr>
          <w:t xml:space="preserve">The</w:t>
        </w:r>
      </w:ins>
      <w:del w:author="Scot Marvin" w:id="6" w:date="2025-03-29T15:06:18Z">
        <w:r w:rsidDel="00000000" w:rsidR="00000000" w:rsidRPr="00000000">
          <w:rPr>
            <w:rtl w:val="0"/>
          </w:rPr>
          <w:delText xml:space="preserve">All the</w:delText>
        </w:r>
      </w:del>
      <w:r w:rsidDel="00000000" w:rsidR="00000000" w:rsidRPr="00000000">
        <w:rPr>
          <w:rtl w:val="0"/>
        </w:rPr>
        <w:t xml:space="preserve"> DITA source code for examples in </w:t>
      </w:r>
      <w:ins w:author="Scot Marvin" w:id="7" w:date="2025-03-29T15:04:11Z">
        <w:r w:rsidDel="00000000" w:rsidR="00000000" w:rsidRPr="00000000">
          <w:rPr>
            <w:rtl w:val="0"/>
          </w:rPr>
          <w:t xml:space="preserve">this</w:t>
        </w:r>
      </w:ins>
      <w:del w:author="Scot Marvin" w:id="7" w:date="2025-03-29T15:04:11Z">
        <w:r w:rsidDel="00000000" w:rsidR="00000000" w:rsidRPr="00000000">
          <w:rPr>
            <w:rtl w:val="0"/>
          </w:rPr>
          <w:delText xml:space="preserve">the</w:delText>
        </w:r>
      </w:del>
      <w:r w:rsidDel="00000000" w:rsidR="00000000" w:rsidRPr="00000000">
        <w:rPr>
          <w:rtl w:val="0"/>
        </w:rPr>
        <w:t xml:space="preserve"> article </w:t>
      </w:r>
      <w:ins w:author="Scot Marvin" w:id="8" w:date="2025-03-29T15:06:24Z">
        <w:r w:rsidDel="00000000" w:rsidR="00000000" w:rsidRPr="00000000">
          <w:rPr>
            <w:rtl w:val="0"/>
          </w:rPr>
          <w:t xml:space="preserve">is</w:t>
        </w:r>
      </w:ins>
      <w:del w:author="Scot Marvin" w:id="8" w:date="2025-03-29T15:06:24Z">
        <w:r w:rsidDel="00000000" w:rsidR="00000000" w:rsidRPr="00000000">
          <w:rPr>
            <w:rtl w:val="0"/>
          </w:rPr>
          <w:delText xml:space="preserve">are</w:delText>
        </w:r>
      </w:del>
      <w:r w:rsidDel="00000000" w:rsidR="00000000" w:rsidRPr="00000000">
        <w:rPr>
          <w:rtl w:val="0"/>
        </w:rPr>
        <w:t xml:space="preserve"> available on GitHub.</w:t>
      </w:r>
    </w:p>
    <w:p w:rsidR="00000000" w:rsidDel="00000000" w:rsidP="00000000" w:rsidRDefault="00000000" w:rsidRPr="00000000" w14:paraId="0000001C">
      <w:pPr>
        <w:rPr/>
      </w:pPr>
      <w:hyperlink r:id="rId8">
        <w:r w:rsidDel="00000000" w:rsidR="00000000" w:rsidRPr="00000000">
          <w:rPr>
            <w:color w:val="467886"/>
            <w:u w:val="single"/>
            <w:rtl w:val="0"/>
          </w:rPr>
          <w:t xml:space="preserve">https://github.com/acm-sigdoc-structured/dita-variables</w:t>
        </w:r>
      </w:hyperlink>
      <w:r w:rsidDel="00000000" w:rsidR="00000000" w:rsidRPr="00000000">
        <w:rPr>
          <w:rtl w:val="0"/>
        </w:rPr>
      </w:r>
    </w:p>
    <w:p w:rsidR="00000000" w:rsidDel="00000000" w:rsidP="00000000" w:rsidRDefault="00000000" w:rsidRPr="00000000" w14:paraId="0000001D">
      <w:pPr>
        <w:pStyle w:val="Heading1"/>
        <w:rPr/>
      </w:pPr>
      <w:r w:rsidDel="00000000" w:rsidR="00000000" w:rsidRPr="00000000">
        <w:rPr>
          <w:rtl w:val="0"/>
        </w:rPr>
        <w:t xml:space="preserve">What are variables in general?</w:t>
      </w:r>
    </w:p>
    <w:p w:rsidR="00000000" w:rsidDel="00000000" w:rsidP="00000000" w:rsidRDefault="00000000" w:rsidRPr="00000000" w14:paraId="0000001E">
      <w:pPr>
        <w:rPr/>
      </w:pPr>
      <w:r w:rsidDel="00000000" w:rsidR="00000000" w:rsidRPr="00000000">
        <w:rPr>
          <w:rtl w:val="0"/>
        </w:rPr>
        <w:t xml:space="preserve">A variable is a name:value pair, for example </w:t>
      </w:r>
      <w:r w:rsidDel="00000000" w:rsidR="00000000" w:rsidRPr="00000000">
        <w:rPr>
          <w:rFonts w:ascii="Courier New" w:cs="Courier New" w:eastAsia="Courier New" w:hAnsi="Courier New"/>
          <w:sz w:val="22"/>
          <w:szCs w:val="22"/>
          <w:rtl w:val="0"/>
        </w:rPr>
        <w:t xml:space="preserve">boston-garden-name=”TD Garden”</w:t>
      </w:r>
      <w:r w:rsidDel="00000000" w:rsidR="00000000" w:rsidRPr="00000000">
        <w:rPr>
          <w:rtl w:val="0"/>
        </w:rPr>
        <w:t xml:space="preserve">. The name of the variable (</w:t>
      </w:r>
      <w:r w:rsidDel="00000000" w:rsidR="00000000" w:rsidRPr="00000000">
        <w:rPr>
          <w:rFonts w:ascii="Courier New" w:cs="Courier New" w:eastAsia="Courier New" w:hAnsi="Courier New"/>
          <w:sz w:val="22"/>
          <w:szCs w:val="22"/>
          <w:rtl w:val="0"/>
        </w:rPr>
        <w:t xml:space="preserve">boston-garden-name</w:t>
      </w:r>
      <w:r w:rsidDel="00000000" w:rsidR="00000000" w:rsidRPr="00000000">
        <w:rPr>
          <w:rtl w:val="0"/>
        </w:rPr>
        <w:t xml:space="preserve">) does not change, whereas the value (</w:t>
      </w:r>
      <w:r w:rsidDel="00000000" w:rsidR="00000000" w:rsidRPr="00000000">
        <w:rPr>
          <w:rFonts w:ascii="Courier New" w:cs="Courier New" w:eastAsia="Courier New" w:hAnsi="Courier New"/>
          <w:sz w:val="22"/>
          <w:szCs w:val="22"/>
          <w:rtl w:val="0"/>
        </w:rPr>
        <w:t xml:space="preserve">TD Garden</w:t>
      </w:r>
      <w:r w:rsidDel="00000000" w:rsidR="00000000" w:rsidRPr="00000000">
        <w:rPr>
          <w:rtl w:val="0"/>
        </w:rPr>
        <w:t xml:space="preserve">) can and often does. In some sense, the name contains the value. When I reference a variable name in DITA, the parser locates the variable definition and returns its current value – whatever it is. Writers can enter the name of the variable in their topics without worrying about having to go back and update a topic if the value of the variable changes. In DITA, every instance of a reference to a named variable will update automatically if the value of the variable changes. If Robert Kraft buys the Boston Garden and changes its name to “Patriot Garden”, every reference to </w:t>
      </w:r>
      <w:r w:rsidDel="00000000" w:rsidR="00000000" w:rsidRPr="00000000">
        <w:rPr>
          <w:rFonts w:ascii="Courier New" w:cs="Courier New" w:eastAsia="Courier New" w:hAnsi="Courier New"/>
          <w:sz w:val="22"/>
          <w:szCs w:val="22"/>
          <w:rtl w:val="0"/>
        </w:rPr>
        <w:t xml:space="preserve">boston-garden-name</w:t>
      </w:r>
      <w:r w:rsidDel="00000000" w:rsidR="00000000" w:rsidRPr="00000000">
        <w:rPr>
          <w:rtl w:val="0"/>
        </w:rPr>
        <w:t xml:space="preserve"> will resolve to the new value </w:t>
      </w:r>
      <w:r w:rsidDel="00000000" w:rsidR="00000000" w:rsidRPr="00000000">
        <w:rPr>
          <w:rFonts w:ascii="Courier New" w:cs="Courier New" w:eastAsia="Courier New" w:hAnsi="Courier New"/>
          <w:sz w:val="22"/>
          <w:szCs w:val="22"/>
          <w:rtl w:val="0"/>
        </w:rPr>
        <w:t xml:space="preserve">Patriot Garden</w:t>
      </w:r>
      <w:r w:rsidDel="00000000" w:rsidR="00000000" w:rsidRPr="00000000">
        <w:rPr>
          <w:rtl w:val="0"/>
        </w:rPr>
        <w:t xml:space="preserve">.    </w:t>
      </w:r>
    </w:p>
    <w:p w:rsidR="00000000" w:rsidDel="00000000" w:rsidP="00000000" w:rsidRDefault="00000000" w:rsidRPr="00000000" w14:paraId="0000001F">
      <w:pPr>
        <w:pStyle w:val="Heading1"/>
        <w:rPr/>
      </w:pPr>
      <w:r w:rsidDel="00000000" w:rsidR="00000000" w:rsidRPr="00000000">
        <w:rPr>
          <w:rtl w:val="0"/>
        </w:rPr>
        <w:t xml:space="preserve">What are DITA variables and libraries?</w:t>
      </w:r>
    </w:p>
    <w:p w:rsidR="00000000" w:rsidDel="00000000" w:rsidP="00000000" w:rsidRDefault="00000000" w:rsidRPr="00000000" w14:paraId="00000020">
      <w:pPr>
        <w:rPr/>
      </w:pPr>
      <w:r w:rsidDel="00000000" w:rsidR="00000000" w:rsidRPr="00000000">
        <w:rPr>
          <w:rtl w:val="0"/>
        </w:rPr>
        <w:t xml:space="preserve">A variable in DITA is typically a phrase element that you define once and then reference many times from running text in your topics. Writing teams organize these variables in DITA topics called libraries or warehouses. </w:t>
      </w:r>
    </w:p>
    <w:p w:rsidR="00000000" w:rsidDel="00000000" w:rsidP="00000000" w:rsidRDefault="00000000" w:rsidRPr="00000000" w14:paraId="00000021">
      <w:pPr>
        <w:rPr/>
      </w:pPr>
      <w:r w:rsidDel="00000000" w:rsidR="00000000" w:rsidRPr="00000000">
        <w:rPr>
          <w:rtl w:val="0"/>
        </w:rPr>
        <w:t xml:space="preserve">Suppose we worked for a small company that manufactured bicycle mirrors. We would certainly collect our company variables in a library topic. Let’s call it </w:t>
      </w:r>
      <w:r w:rsidDel="00000000" w:rsidR="00000000" w:rsidRPr="00000000">
        <w:rPr>
          <w:rFonts w:ascii="Courier New" w:cs="Courier New" w:eastAsia="Courier New" w:hAnsi="Courier New"/>
          <w:sz w:val="22"/>
          <w:szCs w:val="22"/>
          <w:rtl w:val="0"/>
        </w:rPr>
        <w:t xml:space="preserve">library-basic.dita</w:t>
      </w: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Fonts w:ascii="Courier New" w:cs="Courier New" w:eastAsia="Courier New" w:hAnsi="Courier New"/>
          <w:sz w:val="22"/>
          <w:szCs w:val="22"/>
          <w:rtl w:val="0"/>
        </w:rPr>
        <w:t xml:space="preserve">&lt;?xml version="1.0" encoding="UTF-8"?&gt;</w:t>
        <w:br w:type="textWrapping"/>
        <w:t xml:space="preserve">&lt;!DOCTYPE topic PUBLIC "-//OASIS//DTD DITA Topic//EN" "topic.dtd"&gt;</w:t>
        <w:br w:type="textWrapping"/>
        <w:t xml:space="preserve">&lt;topic id="library-basic"&gt;</w:t>
        <w:br w:type="textWrapping"/>
        <w:t xml:space="preserve">  &lt;title&gt;Basic library of variables&lt;/title&gt;</w:t>
        <w:br w:type="textWrapping"/>
        <w:t xml:space="preserve">  &lt;body&gt;</w:t>
        <w:br w:type="textWrapping"/>
        <w:t xml:space="preserve">    &lt;!-- Company information --&gt;</w:t>
        <w:br w:type="textWrapping"/>
        <w:t xml:space="preserve">     &lt;p&gt;&lt;keyword id="kw_company-name"&gt;Bob's Bike Mirrors&lt;/keyword&gt;&lt;/p&gt;</w:t>
        <w:br w:type="textWrapping"/>
        <w:t xml:space="preserve">     &lt;p&gt;&lt;keyword id="kw_company-address"&gt;5 Farside Dr., Chicago IL&lt;/keyword&gt;&lt;/p&gt;</w:t>
        <w:br w:type="textWrapping"/>
        <w:t xml:space="preserve">     &lt;p&gt;&lt;keyword id="kw_company_support"&gt;888-555-6200&lt;/keyword&gt;&lt;/p&gt;</w:t>
        <w:br w:type="textWrapping"/>
        <w:t xml:space="preserve">    &lt;!-- Product 1 information --&gt; </w:t>
        <w:br w:type="textWrapping"/>
        <w:t xml:space="preserve">     &lt;p&gt;&lt;keyword id="kw_product1-name"&gt;Everlast Mirror&lt;/keyword&gt;&lt;/p&gt;</w:t>
        <w:br w:type="textWrapping"/>
        <w:t xml:space="preserve">     &lt;p&gt;&lt;keyword id="kw_product1-partno"&gt;2025-01-001&lt;/keyword&gt;&lt;/p&gt;</w:t>
        <w:br w:type="textWrapping"/>
        <w:t xml:space="preserve">     &lt;p&gt;&lt;keyword id="kw_product1-cost"&gt;$19.99&lt;/keyword&gt;&lt;/p&gt;</w:t>
        <w:br w:type="textWrapping"/>
        <w:t xml:space="preserve">    &lt;!-- Product 2 information --&gt;</w:t>
        <w:br w:type="textWrapping"/>
        <w:t xml:space="preserve">      &lt;p</w:t>
      </w:r>
      <w:commentRangeStart w:id="1"/>
      <w:r w:rsidDel="00000000" w:rsidR="00000000" w:rsidRPr="00000000">
        <w:rPr>
          <w:rFonts w:ascii="Courier New" w:cs="Courier New" w:eastAsia="Courier New" w:hAnsi="Courier New"/>
          <w:sz w:val="22"/>
          <w:szCs w:val="22"/>
          <w:rtl w:val="0"/>
        </w:rPr>
        <w:t xml:space="preserve">&gt;&lt;keyword id="kw_product2-name"&gt;MaxView Mirror&lt;/keyword&gt;&lt;/p&gt;</w:t>
        <w:br w:type="textWrapping"/>
        <w:t xml:space="preserve">      &lt;p&gt;&lt;keyword id="kw_product2-partno"&gt;2025-02-001&lt;/keyword&gt;&lt;/p&gt;</w:t>
        <w:br w:type="textWrapping"/>
        <w:t xml:space="preserve">      &lt;p&gt;&lt;keyword id="kw_product2-cost"&gt;$29.99&lt;/keyword&gt;&lt;/p&gt;</w:t>
        <w:br w:type="textWrapping"/>
      </w:r>
      <w:commentRangeEnd w:id="1"/>
      <w:r w:rsidDel="00000000" w:rsidR="00000000" w:rsidRPr="00000000">
        <w:commentReference w:id="1"/>
      </w:r>
      <w:r w:rsidDel="00000000" w:rsidR="00000000" w:rsidRPr="00000000">
        <w:rPr>
          <w:rFonts w:ascii="Courier New" w:cs="Courier New" w:eastAsia="Courier New" w:hAnsi="Courier New"/>
          <w:sz w:val="22"/>
          <w:szCs w:val="22"/>
          <w:rtl w:val="0"/>
        </w:rPr>
        <w:t xml:space="preserve">  &lt;/body&gt;</w:t>
        <w:br w:type="textWrapping"/>
        <w:t xml:space="preserve">&lt;/topic&gt;</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Let’s look at one line.</w:t>
      </w:r>
    </w:p>
    <w:p w:rsidR="00000000" w:rsidDel="00000000" w:rsidP="00000000" w:rsidRDefault="00000000" w:rsidRPr="00000000" w14:paraId="00000024">
      <w:pPr>
        <w:rPr/>
      </w:pPr>
      <w:r w:rsidDel="00000000" w:rsidR="00000000" w:rsidRPr="00000000">
        <w:rPr>
          <w:rFonts w:ascii="Courier New" w:cs="Courier New" w:eastAsia="Courier New" w:hAnsi="Courier New"/>
          <w:sz w:val="22"/>
          <w:szCs w:val="22"/>
          <w:rtl w:val="0"/>
        </w:rPr>
        <w:t xml:space="preserve">&lt;p&gt;&lt;keyword id="kw_company-name"&gt;Bob's Bike Mirrors&lt;/keyword&gt;&lt;/p&gt;</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line defines a variable with the name </w:t>
      </w:r>
      <w:r w:rsidDel="00000000" w:rsidR="00000000" w:rsidRPr="00000000">
        <w:rPr>
          <w:rFonts w:ascii="Courier New" w:cs="Courier New" w:eastAsia="Courier New" w:hAnsi="Courier New"/>
          <w:sz w:val="22"/>
          <w:szCs w:val="22"/>
          <w:rtl w:val="0"/>
        </w:rPr>
        <w:t xml:space="preserve">kw_company-name</w:t>
      </w:r>
      <w:r w:rsidDel="00000000" w:rsidR="00000000" w:rsidRPr="00000000">
        <w:rPr>
          <w:rtl w:val="0"/>
        </w:rPr>
        <w:t xml:space="preserve"> and the value </w:t>
      </w:r>
      <w:r w:rsidDel="00000000" w:rsidR="00000000" w:rsidRPr="00000000">
        <w:rPr>
          <w:rFonts w:ascii="Courier New" w:cs="Courier New" w:eastAsia="Courier New" w:hAnsi="Courier New"/>
          <w:sz w:val="22"/>
          <w:szCs w:val="22"/>
          <w:rtl w:val="0"/>
        </w:rPr>
        <w:t xml:space="preserve">Bob's Bike Mirrors</w:t>
      </w:r>
      <w:r w:rsidDel="00000000" w:rsidR="00000000" w:rsidRPr="00000000">
        <w:rPr>
          <w:rtl w:val="0"/>
        </w:rPr>
        <w:t xml:space="preserve">. The DITA element containing the variable is </w:t>
      </w:r>
      <w:r w:rsidDel="00000000" w:rsidR="00000000" w:rsidRPr="00000000">
        <w:rPr>
          <w:rFonts w:ascii="Courier New" w:cs="Courier New" w:eastAsia="Courier New" w:hAnsi="Courier New"/>
          <w:sz w:val="22"/>
          <w:szCs w:val="22"/>
          <w:rtl w:val="0"/>
        </w:rPr>
        <w:t xml:space="preserve">&lt;keyword&gt;</w:t>
      </w:r>
      <w:ins w:author="Scot Marvin" w:id="9" w:date="2025-03-29T16:29:39Z">
        <w:r w:rsidDel="00000000" w:rsidR="00000000" w:rsidRPr="00000000">
          <w:rPr>
            <w:rFonts w:ascii="Courier New" w:cs="Courier New" w:eastAsia="Courier New" w:hAnsi="Courier New"/>
            <w:sz w:val="22"/>
            <w:szCs w:val="22"/>
            <w:rtl w:val="0"/>
          </w:rPr>
          <w:t xml:space="preserve">,</w:t>
        </w:r>
      </w:ins>
      <w:r w:rsidDel="00000000" w:rsidR="00000000" w:rsidRPr="00000000">
        <w:rPr>
          <w:rtl w:val="0"/>
        </w:rPr>
        <w:t xml:space="preserve"> which is contained in turn by a paragraph element </w:t>
      </w:r>
      <w:r w:rsidDel="00000000" w:rsidR="00000000" w:rsidRPr="00000000">
        <w:rPr>
          <w:rFonts w:ascii="Courier New" w:cs="Courier New" w:eastAsia="Courier New" w:hAnsi="Courier New"/>
          <w:sz w:val="22"/>
          <w:szCs w:val="22"/>
          <w:rtl w:val="0"/>
        </w:rPr>
        <w:t xml:space="preserve">&lt;p&gt;</w:t>
      </w:r>
      <w:r w:rsidDel="00000000" w:rsidR="00000000" w:rsidRPr="00000000">
        <w:rPr>
          <w:rtl w:val="0"/>
        </w:rPr>
        <w:t xml:space="preserve">. The prefix </w:t>
      </w:r>
      <w:r w:rsidDel="00000000" w:rsidR="00000000" w:rsidRPr="00000000">
        <w:rPr>
          <w:rFonts w:ascii="Courier New" w:cs="Courier New" w:eastAsia="Courier New" w:hAnsi="Courier New"/>
          <w:sz w:val="22"/>
          <w:szCs w:val="22"/>
          <w:rtl w:val="0"/>
        </w:rPr>
        <w:t xml:space="preserve">kw_</w:t>
      </w:r>
      <w:r w:rsidDel="00000000" w:rsidR="00000000" w:rsidRPr="00000000">
        <w:rPr>
          <w:rtl w:val="0"/>
        </w:rPr>
        <w:t xml:space="preserve"> for the variable name provides a clue that the value of the variable is contained in a </w:t>
      </w:r>
      <w:r w:rsidDel="00000000" w:rsidR="00000000" w:rsidRPr="00000000">
        <w:rPr>
          <w:rFonts w:ascii="Courier New" w:cs="Courier New" w:eastAsia="Courier New" w:hAnsi="Courier New"/>
          <w:sz w:val="22"/>
          <w:szCs w:val="22"/>
          <w:rtl w:val="0"/>
        </w:rPr>
        <w:t xml:space="preserve">&lt;keyword&gt;</w:t>
      </w:r>
      <w:r w:rsidDel="00000000" w:rsidR="00000000" w:rsidRPr="00000000">
        <w:rPr>
          <w:rtl w:val="0"/>
        </w:rPr>
        <w:t xml:space="preserve"> element. You </w:t>
      </w:r>
      <w:ins w:author="Scot Marvin" w:id="10" w:date="2025-03-29T16:38:55Z">
        <w:r w:rsidDel="00000000" w:rsidR="00000000" w:rsidRPr="00000000">
          <w:rPr>
            <w:rtl w:val="0"/>
          </w:rPr>
          <w:t xml:space="preserve">can’t </w:t>
        </w:r>
      </w:ins>
      <w:del w:author="Scot Marvin" w:id="10" w:date="2025-03-29T16:38:55Z">
        <w:r w:rsidDel="00000000" w:rsidR="00000000" w:rsidRPr="00000000">
          <w:rPr>
            <w:rtl w:val="0"/>
          </w:rPr>
          <w:delText xml:space="preserve">won’t be able to</w:delText>
        </w:r>
      </w:del>
      <w:r w:rsidDel="00000000" w:rsidR="00000000" w:rsidRPr="00000000">
        <w:rPr>
          <w:rtl w:val="0"/>
        </w:rPr>
        <w:t xml:space="preserve"> insert a </w:t>
      </w:r>
      <w:r w:rsidDel="00000000" w:rsidR="00000000" w:rsidRPr="00000000">
        <w:rPr>
          <w:rFonts w:ascii="Courier New" w:cs="Courier New" w:eastAsia="Courier New" w:hAnsi="Courier New"/>
          <w:sz w:val="22"/>
          <w:szCs w:val="22"/>
          <w:rtl w:val="0"/>
        </w:rPr>
        <w:t xml:space="preserve">&lt;keyword&gt;</w:t>
      </w:r>
      <w:r w:rsidDel="00000000" w:rsidR="00000000" w:rsidRPr="00000000">
        <w:rPr>
          <w:rtl w:val="0"/>
        </w:rPr>
        <w:t xml:space="preserve"> variable in any context that does not support the </w:t>
      </w:r>
      <w:r w:rsidDel="00000000" w:rsidR="00000000" w:rsidRPr="00000000">
        <w:rPr>
          <w:rFonts w:ascii="Courier New" w:cs="Courier New" w:eastAsia="Courier New" w:hAnsi="Courier New"/>
          <w:sz w:val="22"/>
          <w:szCs w:val="22"/>
          <w:rtl w:val="0"/>
        </w:rPr>
        <w:t xml:space="preserve">&lt;keyword&gt;</w:t>
      </w:r>
      <w:r w:rsidDel="00000000" w:rsidR="00000000" w:rsidRPr="00000000">
        <w:rPr>
          <w:rtl w:val="0"/>
        </w:rPr>
        <w:t xml:space="preserve"> element.</w:t>
      </w:r>
    </w:p>
    <w:p w:rsidR="00000000" w:rsidDel="00000000" w:rsidP="00000000" w:rsidRDefault="00000000" w:rsidRPr="00000000" w14:paraId="00000026">
      <w:pPr>
        <w:rPr/>
      </w:pPr>
      <w:r w:rsidDel="00000000" w:rsidR="00000000" w:rsidRPr="00000000">
        <w:rPr>
          <w:rtl w:val="0"/>
        </w:rPr>
        <w:t xml:space="preserve">When you have only a handful of variables, putting them in one library topic that you can review and update makes sense. If you have hundreds of variables, you should organize them in multiple library topics, for example </w:t>
      </w:r>
      <w:r w:rsidDel="00000000" w:rsidR="00000000" w:rsidRPr="00000000">
        <w:rPr>
          <w:rFonts w:ascii="Courier New" w:cs="Courier New" w:eastAsia="Courier New" w:hAnsi="Courier New"/>
          <w:sz w:val="22"/>
          <w:szCs w:val="22"/>
          <w:rtl w:val="0"/>
        </w:rPr>
        <w:t xml:space="preserve">library_legal.dita</w:t>
      </w:r>
      <w:r w:rsidDel="00000000" w:rsidR="00000000" w:rsidRPr="00000000">
        <w:rPr>
          <w:rtl w:val="0"/>
        </w:rPr>
        <w:t xml:space="preserve">, </w:t>
      </w:r>
      <w:r w:rsidDel="00000000" w:rsidR="00000000" w:rsidRPr="00000000">
        <w:rPr>
          <w:rFonts w:ascii="Courier New" w:cs="Courier New" w:eastAsia="Courier New" w:hAnsi="Courier New"/>
          <w:sz w:val="22"/>
          <w:szCs w:val="22"/>
          <w:rtl w:val="0"/>
        </w:rPr>
        <w:t xml:space="preserve">library_product-names.dita</w:t>
      </w:r>
      <w:r w:rsidDel="00000000" w:rsidR="00000000" w:rsidRPr="00000000">
        <w:rPr>
          <w:rtl w:val="0"/>
        </w:rPr>
        <w:t xml:space="preserve">, or </w:t>
      </w:r>
      <w:r w:rsidDel="00000000" w:rsidR="00000000" w:rsidRPr="00000000">
        <w:rPr>
          <w:rFonts w:ascii="Courier New" w:cs="Courier New" w:eastAsia="Courier New" w:hAnsi="Courier New"/>
          <w:sz w:val="22"/>
          <w:szCs w:val="22"/>
          <w:rtl w:val="0"/>
        </w:rPr>
        <w:t xml:space="preserve">library_support.dita</w:t>
      </w:r>
      <w:r w:rsidDel="00000000" w:rsidR="00000000" w:rsidRPr="00000000">
        <w:rPr>
          <w:rtl w:val="0"/>
        </w:rPr>
        <w:t xml:space="preserve">.   </w:t>
      </w:r>
    </w:p>
    <w:p w:rsidR="00000000" w:rsidDel="00000000" w:rsidP="00000000" w:rsidRDefault="00000000" w:rsidRPr="00000000" w14:paraId="00000027">
      <w:pPr>
        <w:pStyle w:val="Heading1"/>
        <w:rPr/>
      </w:pPr>
      <w:r w:rsidDel="00000000" w:rsidR="00000000" w:rsidRPr="00000000">
        <w:rPr>
          <w:rtl w:val="0"/>
        </w:rPr>
        <w:t xml:space="preserve">How do I reference DITA variables?</w:t>
      </w:r>
    </w:p>
    <w:p w:rsidR="00000000" w:rsidDel="00000000" w:rsidP="00000000" w:rsidRDefault="00000000" w:rsidRPr="00000000" w14:paraId="00000028">
      <w:pPr>
        <w:rPr/>
      </w:pPr>
      <w:r w:rsidDel="00000000" w:rsidR="00000000" w:rsidRPr="00000000">
        <w:rPr>
          <w:rtl w:val="0"/>
        </w:rPr>
        <w:t xml:space="preserve">Once you have set up a library topic and defined some variables in it, you can </w:t>
      </w:r>
      <w:del w:author="Scot Marvin" w:id="11" w:date="2025-03-29T16:40:38Z">
        <w:r w:rsidDel="00000000" w:rsidR="00000000" w:rsidRPr="00000000">
          <w:rPr>
            <w:rtl w:val="0"/>
          </w:rPr>
          <w:delText xml:space="preserve">then </w:delText>
        </w:r>
      </w:del>
      <w:r w:rsidDel="00000000" w:rsidR="00000000" w:rsidRPr="00000000">
        <w:rPr>
          <w:rtl w:val="0"/>
        </w:rPr>
        <w:t xml:space="preserve">reference those variables from your content topics. You do not need to reference the library topics directly from your DITA maps. When you insert a reference to a variable contained in a library topic, you need to provide enough information in that reference so the DITA parser can </w:t>
      </w:r>
      <w:del w:author="Scot Marvin" w:id="12" w:date="2025-03-29T16:41:21Z">
        <w:r w:rsidDel="00000000" w:rsidR="00000000" w:rsidRPr="00000000">
          <w:rPr>
            <w:rtl w:val="0"/>
          </w:rPr>
          <w:delText xml:space="preserve">go </w:delText>
        </w:r>
      </w:del>
      <w:r w:rsidDel="00000000" w:rsidR="00000000" w:rsidRPr="00000000">
        <w:rPr>
          <w:rtl w:val="0"/>
        </w:rPr>
        <w:t xml:space="preserve">find both the library topic and the specific variable in that topic. We’ll work with the most simple type of DITA reference, the content reference (</w:t>
      </w:r>
      <w:r w:rsidDel="00000000" w:rsidR="00000000" w:rsidRPr="00000000">
        <w:rPr>
          <w:rFonts w:ascii="Courier New" w:cs="Courier New" w:eastAsia="Courier New" w:hAnsi="Courier New"/>
          <w:sz w:val="22"/>
          <w:szCs w:val="22"/>
          <w:rtl w:val="0"/>
        </w:rPr>
        <w:t xml:space="preserve">@conref</w:t>
      </w:r>
      <w:r w:rsidDel="00000000" w:rsidR="00000000" w:rsidRPr="00000000">
        <w:rPr>
          <w:rtl w:val="0"/>
        </w:rPr>
        <w:t xml:space="preserve">).</w:t>
      </w:r>
    </w:p>
    <w:p w:rsidR="00000000" w:rsidDel="00000000" w:rsidP="00000000" w:rsidRDefault="00000000" w:rsidRPr="00000000" w14:paraId="00000029">
      <w:pPr>
        <w:rPr/>
      </w:pPr>
      <w:del w:author="Scot Marvin" w:id="13" w:date="2025-03-29T16:41:43Z">
        <w:r w:rsidDel="00000000" w:rsidR="00000000" w:rsidRPr="00000000">
          <w:rPr>
            <w:rtl w:val="0"/>
          </w:rPr>
          <w:delText xml:space="preserve"> </w:delText>
        </w:r>
      </w:del>
      <w:r w:rsidDel="00000000" w:rsidR="00000000" w:rsidRPr="00000000">
        <w:rPr>
          <w:rtl w:val="0"/>
        </w:rPr>
        <w:t xml:space="preserve">Let’s say that I have a topic named </w:t>
      </w:r>
      <w:r w:rsidDel="00000000" w:rsidR="00000000" w:rsidRPr="00000000">
        <w:rPr>
          <w:rFonts w:ascii="Courier New" w:cs="Courier New" w:eastAsia="Courier New" w:hAnsi="Courier New"/>
          <w:sz w:val="22"/>
          <w:szCs w:val="22"/>
          <w:rtl w:val="0"/>
        </w:rPr>
        <w:t xml:space="preserve">advertisement-print.dita</w:t>
      </w:r>
      <w:ins w:author="Scot Marvin" w:id="14" w:date="2025-03-29T16:42:43Z">
        <w:r w:rsidDel="00000000" w:rsidR="00000000" w:rsidRPr="00000000">
          <w:rPr>
            <w:rFonts w:ascii="Courier New" w:cs="Courier New" w:eastAsia="Courier New" w:hAnsi="Courier New"/>
            <w:sz w:val="22"/>
            <w:szCs w:val="22"/>
            <w:rtl w:val="0"/>
          </w:rPr>
          <w:t xml:space="preserve">,</w:t>
        </w:r>
      </w:ins>
      <w:r w:rsidDel="00000000" w:rsidR="00000000" w:rsidRPr="00000000">
        <w:rPr>
          <w:rtl w:val="0"/>
        </w:rPr>
        <w:t xml:space="preserve"> and I want to reference the variable for our company name (</w:t>
      </w:r>
      <w:r w:rsidDel="00000000" w:rsidR="00000000" w:rsidRPr="00000000">
        <w:rPr>
          <w:rFonts w:ascii="Courier New" w:cs="Courier New" w:eastAsia="Courier New" w:hAnsi="Courier New"/>
          <w:sz w:val="22"/>
          <w:szCs w:val="22"/>
          <w:rtl w:val="0"/>
        </w:rPr>
        <w:t xml:space="preserve">kw_company-name</w:t>
      </w:r>
      <w:r w:rsidDel="00000000" w:rsidR="00000000" w:rsidRPr="00000000">
        <w:rPr>
          <w:rtl w:val="0"/>
        </w:rPr>
        <w:t xml:space="preserve">). </w:t>
      </w:r>
    </w:p>
    <w:p w:rsidR="00000000" w:rsidDel="00000000" w:rsidP="00000000" w:rsidRDefault="00000000" w:rsidRPr="00000000" w14:paraId="0000002A">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&lt;p&gt;</w:t>
        <w:br w:type="textWrapping"/>
        <w:t xml:space="preserve">  Labor Day Sale at</w:t>
        <w:br w:type="textWrapping"/>
        <w:t xml:space="preserve">  &lt;keyword conref="./library-basic.dita#library-basic/kw_company-name"/&gt;</w:t>
        <w:br w:type="textWrapping"/>
        <w:t xml:space="preserve">&lt;/p&gt;</w:t>
      </w:r>
    </w:p>
    <w:p w:rsidR="00000000" w:rsidDel="00000000" w:rsidP="00000000" w:rsidRDefault="00000000" w:rsidRPr="00000000" w14:paraId="0000002B">
      <w:pPr>
        <w:rPr/>
      </w:pPr>
      <w:r w:rsidDel="00000000" w:rsidR="00000000" w:rsidRPr="00000000">
        <w:rPr>
          <w:rtl w:val="0"/>
        </w:rPr>
        <w:t xml:space="preserve">Here’s how the DITA parser interprets and resolves this reference to the variable </w:t>
      </w:r>
      <w:r w:rsidDel="00000000" w:rsidR="00000000" w:rsidRPr="00000000">
        <w:rPr>
          <w:rFonts w:ascii="Courier New" w:cs="Courier New" w:eastAsia="Courier New" w:hAnsi="Courier New"/>
          <w:sz w:val="22"/>
          <w:szCs w:val="22"/>
          <w:rtl w:val="0"/>
        </w:rPr>
        <w:t xml:space="preserve">kw_company-name</w:t>
      </w:r>
      <w:r w:rsidDel="00000000" w:rsidR="00000000" w:rsidRPr="00000000">
        <w:rPr>
          <w:rtl w:val="0"/>
        </w:rPr>
        <w:t xml:space="preserve">:</w:t>
      </w:r>
    </w:p>
    <w:tbl>
      <w:tblPr>
        <w:tblStyle w:val="Table2"/>
        <w:tblW w:w="107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65"/>
        <w:gridCol w:w="7825"/>
        <w:tblGridChange w:id="0">
          <w:tblGrid>
            <w:gridCol w:w="2965"/>
            <w:gridCol w:w="7825"/>
          </w:tblGrid>
        </w:tblGridChange>
      </w:tblGrid>
      <w:tr>
        <w:trPr>
          <w:cantSplit w:val="0"/>
          <w:tblHeader w:val="0"/>
        </w:trPr>
        <w:tc>
          <w:tcPr/>
          <w:p w:rsidR="00000000" w:rsidDel="00000000" w:rsidP="00000000" w:rsidRDefault="00000000" w:rsidRPr="00000000" w14:paraId="0000002C">
            <w:pPr>
              <w:rPr/>
            </w:pPr>
            <w:commentRangeStart w:id="2"/>
            <w:r w:rsidDel="00000000" w:rsidR="00000000" w:rsidRPr="00000000">
              <w:rPr>
                <w:rFonts w:ascii="Courier New" w:cs="Courier New" w:eastAsia="Courier New" w:hAnsi="Courier New"/>
                <w:sz w:val="22"/>
                <w:szCs w:val="22"/>
                <w:rtl w:val="0"/>
              </w:rPr>
              <w:t xml:space="preserve">&lt;p&gt;</w:t>
            </w: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t xml:space="preserve">Specifies that the content lives inside a paragraph (</w:t>
            </w:r>
            <w:r w:rsidDel="00000000" w:rsidR="00000000" w:rsidRPr="00000000">
              <w:rPr>
                <w:rFonts w:ascii="Courier New" w:cs="Courier New" w:eastAsia="Courier New" w:hAnsi="Courier New"/>
                <w:sz w:val="22"/>
                <w:szCs w:val="22"/>
                <w:rtl w:val="0"/>
              </w:rPr>
              <w:t xml:space="preserve">&lt;p&gt;</w:t>
            </w:r>
            <w:r w:rsidDel="00000000" w:rsidR="00000000" w:rsidRPr="00000000">
              <w:rPr>
                <w:rtl w:val="0"/>
              </w:rPr>
              <w:t xml:space="preserve">) element.</w:t>
              <w:br w:type="textWrapping"/>
            </w:r>
          </w:p>
        </w:tc>
      </w:tr>
      <w:tr>
        <w:trPr>
          <w:cantSplit w:val="0"/>
          <w:tblHeader w:val="0"/>
        </w:trPr>
        <w:tc>
          <w:tcPr/>
          <w:p w:rsidR="00000000" w:rsidDel="00000000" w:rsidP="00000000" w:rsidRDefault="00000000" w:rsidRPr="00000000" w14:paraId="0000002E">
            <w:pPr>
              <w:rPr/>
            </w:pPr>
            <w:commentRangeEnd w:id="2"/>
            <w:r w:rsidDel="00000000" w:rsidR="00000000" w:rsidRPr="00000000">
              <w:commentReference w:id="2"/>
            </w:r>
            <w:r w:rsidDel="00000000" w:rsidR="00000000" w:rsidRPr="00000000">
              <w:rPr>
                <w:rFonts w:ascii="Courier New" w:cs="Courier New" w:eastAsia="Courier New" w:hAnsi="Courier New"/>
                <w:sz w:val="22"/>
                <w:szCs w:val="22"/>
                <w:rtl w:val="0"/>
              </w:rPr>
              <w:t xml:space="preserve">Labor Day sale at</w:t>
            </w:r>
            <w:r w:rsidDel="00000000" w:rsidR="00000000" w:rsidRPr="00000000">
              <w:rPr>
                <w:rtl w:val="0"/>
              </w:rPr>
            </w:r>
          </w:p>
        </w:tc>
        <w:tc>
          <w:tcPr/>
          <w:p w:rsidR="00000000" w:rsidDel="00000000" w:rsidP="00000000" w:rsidRDefault="00000000" w:rsidRPr="00000000" w14:paraId="0000002F">
            <w:pPr>
              <w:rPr/>
            </w:pPr>
            <w:r w:rsidDel="00000000" w:rsidR="00000000" w:rsidRPr="00000000">
              <w:rPr>
                <w:rtl w:val="0"/>
              </w:rPr>
              <w:t xml:space="preserve">Provides some running text inside that paragraph.</w:t>
              <w:br w:type="textWrapping"/>
            </w:r>
          </w:p>
        </w:tc>
      </w:tr>
      <w:tr>
        <w:trPr>
          <w:cantSplit w:val="0"/>
          <w:tblHeader w:val="0"/>
        </w:trPr>
        <w:tc>
          <w:tcPr/>
          <w:p w:rsidR="00000000" w:rsidDel="00000000" w:rsidP="00000000" w:rsidRDefault="00000000" w:rsidRPr="00000000" w14:paraId="00000030">
            <w:pPr>
              <w:rPr/>
            </w:pPr>
            <w:r w:rsidDel="00000000" w:rsidR="00000000" w:rsidRPr="00000000">
              <w:rPr>
                <w:rFonts w:ascii="Courier New" w:cs="Courier New" w:eastAsia="Courier New" w:hAnsi="Courier New"/>
                <w:sz w:val="22"/>
                <w:szCs w:val="22"/>
                <w:rtl w:val="0"/>
              </w:rPr>
              <w:t xml:space="preserve">&lt;keyword&gt;</w:t>
            </w: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t xml:space="preserve">Specifies that the semantic </w:t>
            </w:r>
            <w:r w:rsidDel="00000000" w:rsidR="00000000" w:rsidRPr="00000000">
              <w:rPr>
                <w:rFonts w:ascii="Courier New" w:cs="Courier New" w:eastAsia="Courier New" w:hAnsi="Courier New"/>
                <w:sz w:val="22"/>
                <w:szCs w:val="22"/>
                <w:rtl w:val="0"/>
              </w:rPr>
              <w:t xml:space="preserve">&lt;keyword&gt;</w:t>
            </w:r>
            <w:r w:rsidDel="00000000" w:rsidR="00000000" w:rsidRPr="00000000">
              <w:rPr>
                <w:rtl w:val="0"/>
              </w:rPr>
              <w:t xml:space="preserve"> element should be used to contain the referenced content.</w:t>
              <w:br w:type="textWrapping"/>
            </w:r>
          </w:p>
        </w:tc>
      </w:tr>
      <w:tr>
        <w:trPr>
          <w:cantSplit w:val="0"/>
          <w:tblHeader w:val="0"/>
        </w:trPr>
        <w:tc>
          <w:tcPr/>
          <w:p w:rsidR="00000000" w:rsidDel="00000000" w:rsidP="00000000" w:rsidRDefault="00000000" w:rsidRPr="00000000" w14:paraId="00000032">
            <w:pPr>
              <w:rPr/>
            </w:pPr>
            <w:r w:rsidDel="00000000" w:rsidR="00000000" w:rsidRPr="00000000">
              <w:rPr>
                <w:rFonts w:ascii="Courier New" w:cs="Courier New" w:eastAsia="Courier New" w:hAnsi="Courier New"/>
                <w:sz w:val="22"/>
                <w:szCs w:val="22"/>
                <w:rtl w:val="0"/>
              </w:rPr>
              <w:t xml:space="preserve">conref</w:t>
            </w:r>
            <w:r w:rsidDel="00000000" w:rsidR="00000000" w:rsidRPr="00000000">
              <w:rPr>
                <w:rtl w:val="0"/>
              </w:rPr>
            </w:r>
          </w:p>
        </w:tc>
        <w:tc>
          <w:tcPr/>
          <w:p w:rsidR="00000000" w:rsidDel="00000000" w:rsidP="00000000" w:rsidRDefault="00000000" w:rsidRPr="00000000" w14:paraId="00000033">
            <w:pPr>
              <w:rPr/>
            </w:pPr>
            <w:r w:rsidDel="00000000" w:rsidR="00000000" w:rsidRPr="00000000">
              <w:rPr>
                <w:rtl w:val="0"/>
              </w:rPr>
              <w:t xml:space="preserve">Specifies that the value inside the </w:t>
            </w:r>
            <w:r w:rsidDel="00000000" w:rsidR="00000000" w:rsidRPr="00000000">
              <w:rPr>
                <w:rFonts w:ascii="Courier New" w:cs="Courier New" w:eastAsia="Courier New" w:hAnsi="Courier New"/>
                <w:sz w:val="22"/>
                <w:szCs w:val="22"/>
                <w:rtl w:val="0"/>
              </w:rPr>
              <w:t xml:space="preserve">&lt;keyword&gt;</w:t>
            </w:r>
            <w:r w:rsidDel="00000000" w:rsidR="00000000" w:rsidRPr="00000000">
              <w:rPr>
                <w:rtl w:val="0"/>
              </w:rPr>
              <w:t xml:space="preserve"> element is referenced from some library topic. We call this a content reference.</w:t>
              <w:br w:type="textWrapping"/>
            </w:r>
          </w:p>
        </w:tc>
      </w:tr>
      <w:tr>
        <w:trPr>
          <w:cantSplit w:val="0"/>
          <w:tblHeader w:val="0"/>
        </w:trPr>
        <w:tc>
          <w:tcPr/>
          <w:p w:rsidR="00000000" w:rsidDel="00000000" w:rsidP="00000000" w:rsidRDefault="00000000" w:rsidRPr="00000000" w14:paraId="00000034">
            <w:pPr>
              <w:rPr/>
            </w:pPr>
            <w:r w:rsidDel="00000000" w:rsidR="00000000" w:rsidRPr="00000000">
              <w:rPr>
                <w:rFonts w:ascii="Courier New" w:cs="Courier New" w:eastAsia="Courier New" w:hAnsi="Courier New"/>
                <w:sz w:val="22"/>
                <w:szCs w:val="22"/>
                <w:rtl w:val="0"/>
              </w:rPr>
              <w:t xml:space="preserve">./library-basic.dita</w:t>
            </w: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Specifies the file path and file name of the library topic.</w:t>
              <w:br w:type="textWrapping"/>
            </w:r>
          </w:p>
        </w:tc>
      </w:tr>
      <w:tr>
        <w:trPr>
          <w:cantSplit w:val="0"/>
          <w:tblHeader w:val="0"/>
        </w:trPr>
        <w:tc>
          <w:tcPr/>
          <w:p w:rsidR="00000000" w:rsidDel="00000000" w:rsidP="00000000" w:rsidRDefault="00000000" w:rsidRPr="00000000" w14:paraId="00000036">
            <w:pPr>
              <w:rPr/>
            </w:pPr>
            <w:r w:rsidDel="00000000" w:rsidR="00000000" w:rsidRPr="00000000">
              <w:rPr>
                <w:rFonts w:ascii="Courier New" w:cs="Courier New" w:eastAsia="Courier New" w:hAnsi="Courier New"/>
                <w:sz w:val="22"/>
                <w:szCs w:val="22"/>
                <w:rtl w:val="0"/>
              </w:rPr>
              <w:t xml:space="preserve">#library-basic</w:t>
            </w: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Specifies the topic </w:t>
            </w:r>
            <w:r w:rsidDel="00000000" w:rsidR="00000000" w:rsidRPr="00000000">
              <w:rPr>
                <w:rFonts w:ascii="Courier New" w:cs="Courier New" w:eastAsia="Courier New" w:hAnsi="Courier New"/>
                <w:sz w:val="22"/>
                <w:szCs w:val="22"/>
                <w:rtl w:val="0"/>
              </w:rPr>
              <w:t xml:space="preserve">@id</w:t>
            </w:r>
            <w:r w:rsidDel="00000000" w:rsidR="00000000" w:rsidRPr="00000000">
              <w:rPr>
                <w:rtl w:val="0"/>
              </w:rPr>
              <w:t xml:space="preserve"> of that library topic. You find this </w:t>
            </w:r>
            <w:r w:rsidDel="00000000" w:rsidR="00000000" w:rsidRPr="00000000">
              <w:rPr>
                <w:rFonts w:ascii="Courier New" w:cs="Courier New" w:eastAsia="Courier New" w:hAnsi="Courier New"/>
                <w:sz w:val="22"/>
                <w:szCs w:val="22"/>
                <w:rtl w:val="0"/>
              </w:rPr>
              <w:t xml:space="preserve">@id</w:t>
            </w:r>
            <w:r w:rsidDel="00000000" w:rsidR="00000000" w:rsidRPr="00000000">
              <w:rPr>
                <w:rtl w:val="0"/>
              </w:rPr>
              <w:t xml:space="preserve"> at the beginning of every DITA topic, for example </w:t>
            </w:r>
            <w:r w:rsidDel="00000000" w:rsidR="00000000" w:rsidRPr="00000000">
              <w:rPr>
                <w:rFonts w:ascii="Courier New" w:cs="Courier New" w:eastAsia="Courier New" w:hAnsi="Courier New"/>
                <w:sz w:val="22"/>
                <w:szCs w:val="22"/>
                <w:rtl w:val="0"/>
              </w:rPr>
              <w:t xml:space="preserve">&lt;topic id="library-basic"&gt;</w:t>
            </w:r>
            <w:r w:rsidDel="00000000" w:rsidR="00000000" w:rsidRPr="00000000">
              <w:rPr>
                <w:rtl w:val="0"/>
              </w:rPr>
              <w:t xml:space="preserve">.</w:t>
              <w:br w:type="textWrapping"/>
            </w:r>
          </w:p>
        </w:tc>
      </w:tr>
      <w:tr>
        <w:trPr>
          <w:cantSplit w:val="0"/>
          <w:tblHeader w:val="0"/>
        </w:trPr>
        <w:tc>
          <w:tcPr/>
          <w:p w:rsidR="00000000" w:rsidDel="00000000" w:rsidP="00000000" w:rsidRDefault="00000000" w:rsidRPr="00000000" w14:paraId="00000038">
            <w:pPr>
              <w:rPr/>
            </w:pPr>
            <w:r w:rsidDel="00000000" w:rsidR="00000000" w:rsidRPr="00000000">
              <w:rPr>
                <w:rFonts w:ascii="Courier New" w:cs="Courier New" w:eastAsia="Courier New" w:hAnsi="Courier New"/>
                <w:sz w:val="22"/>
                <w:szCs w:val="22"/>
                <w:rtl w:val="0"/>
              </w:rPr>
              <w:t xml:space="preserve">/kw_company-name</w:t>
            </w:r>
            <w:r w:rsidDel="00000000" w:rsidR="00000000" w:rsidRPr="00000000">
              <w:rPr>
                <w:rtl w:val="0"/>
              </w:rPr>
            </w:r>
          </w:p>
        </w:tc>
        <w:tc>
          <w:tcPr/>
          <w:p w:rsidR="00000000" w:rsidDel="00000000" w:rsidP="00000000" w:rsidRDefault="00000000" w:rsidRPr="00000000" w14:paraId="00000039">
            <w:pPr>
              <w:rPr/>
            </w:pPr>
            <w:r w:rsidDel="00000000" w:rsidR="00000000" w:rsidRPr="00000000">
              <w:rPr>
                <w:rtl w:val="0"/>
              </w:rPr>
              <w:t xml:space="preserve">Specifies the variable name in that library topic.</w:t>
              <w:br w:type="textWrapping"/>
            </w:r>
          </w:p>
        </w:tc>
      </w:tr>
    </w:tbl>
    <w:p w:rsidR="00000000" w:rsidDel="00000000" w:rsidP="00000000" w:rsidRDefault="00000000" w:rsidRPr="00000000" w14:paraId="0000003A">
      <w:pPr>
        <w:ind w:left="105" w:firstLine="0"/>
        <w:rPr/>
      </w:pPr>
      <w:r w:rsidDel="00000000" w:rsidR="00000000" w:rsidRPr="00000000">
        <w:rPr>
          <w:rtl w:val="0"/>
        </w:rPr>
      </w:r>
    </w:p>
    <w:p w:rsidR="00000000" w:rsidDel="00000000" w:rsidP="00000000" w:rsidRDefault="00000000" w:rsidRPr="00000000" w14:paraId="0000003B">
      <w:pPr>
        <w:ind w:left="105" w:firstLine="0"/>
        <w:rPr/>
      </w:pPr>
      <w:r w:rsidDel="00000000" w:rsidR="00000000" w:rsidRPr="00000000">
        <w:rPr>
          <w:rtl w:val="0"/>
        </w:rPr>
        <w:t xml:space="preserve">When the DITA parser chases down the DITA file name, DITA library topic </w:t>
      </w:r>
      <w:r w:rsidDel="00000000" w:rsidR="00000000" w:rsidRPr="00000000">
        <w:rPr>
          <w:rFonts w:ascii="Courier New" w:cs="Courier New" w:eastAsia="Courier New" w:hAnsi="Courier New"/>
          <w:sz w:val="22"/>
          <w:szCs w:val="22"/>
          <w:rtl w:val="0"/>
        </w:rPr>
        <w:t xml:space="preserve">@id</w:t>
      </w:r>
      <w:r w:rsidDel="00000000" w:rsidR="00000000" w:rsidRPr="00000000">
        <w:rPr>
          <w:rtl w:val="0"/>
        </w:rPr>
        <w:t xml:space="preserve">, and </w:t>
      </w:r>
      <w:r w:rsidDel="00000000" w:rsidR="00000000" w:rsidRPr="00000000">
        <w:rPr>
          <w:rFonts w:ascii="Courier New" w:cs="Courier New" w:eastAsia="Courier New" w:hAnsi="Courier New"/>
          <w:sz w:val="22"/>
          <w:szCs w:val="22"/>
          <w:rtl w:val="0"/>
        </w:rPr>
        <w:t xml:space="preserve">&lt;keyword&gt;</w:t>
      </w:r>
      <w:r w:rsidDel="00000000" w:rsidR="00000000" w:rsidRPr="00000000">
        <w:rPr>
          <w:rtl w:val="0"/>
        </w:rPr>
        <w:t xml:space="preserve"> element </w:t>
      </w:r>
      <w:r w:rsidDel="00000000" w:rsidR="00000000" w:rsidRPr="00000000">
        <w:rPr>
          <w:rFonts w:ascii="Courier New" w:cs="Courier New" w:eastAsia="Courier New" w:hAnsi="Courier New"/>
          <w:sz w:val="22"/>
          <w:szCs w:val="22"/>
          <w:rtl w:val="0"/>
        </w:rPr>
        <w:t xml:space="preserve">@id</w:t>
      </w:r>
      <w:r w:rsidDel="00000000" w:rsidR="00000000" w:rsidRPr="00000000">
        <w:rPr>
          <w:rtl w:val="0"/>
        </w:rPr>
        <w:t xml:space="preserve">, it inserts the value of the defined variable at the current location in </w:t>
      </w:r>
      <w:del w:author="Scot Marvin" w:id="15" w:date="2025-03-29T17:06:46Z">
        <w:r w:rsidDel="00000000" w:rsidR="00000000" w:rsidRPr="00000000">
          <w:rPr>
            <w:rtl w:val="0"/>
          </w:rPr>
          <w:delText xml:space="preserve">of </w:delText>
        </w:r>
      </w:del>
      <w:r w:rsidDel="00000000" w:rsidR="00000000" w:rsidRPr="00000000">
        <w:rPr>
          <w:rtl w:val="0"/>
        </w:rPr>
        <w:t xml:space="preserve">your DITA topic. </w:t>
      </w:r>
    </w:p>
    <w:p w:rsidR="00000000" w:rsidDel="00000000" w:rsidP="00000000" w:rsidRDefault="00000000" w:rsidRPr="00000000" w14:paraId="0000003C">
      <w:pPr>
        <w:ind w:left="105" w:firstLine="0"/>
        <w:rPr/>
      </w:pPr>
      <w:r w:rsidDel="00000000" w:rsidR="00000000" w:rsidRPr="00000000">
        <w:rPr/>
        <w:drawing>
          <wp:inline distB="0" distT="0" distL="0" distR="0">
            <wp:extent cx="3142857" cy="333333"/>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42857" cy="33333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If entering all this markup manually seems cumbersome, it is. DITA editors make the process of locating and inserting variables fairly easy. From the topic into which you want to insert a variable, you specify the location of a library topic and then double-click the name of the variable from the list of variables defined in that library.  The editor inserts the complete reference for you.  </w:t>
      </w:r>
    </w:p>
    <w:p w:rsidR="00000000" w:rsidDel="00000000" w:rsidP="00000000" w:rsidRDefault="00000000" w:rsidRPr="00000000" w14:paraId="0000003E">
      <w:pPr>
        <w:rPr/>
      </w:pPr>
      <w:r w:rsidDel="00000000" w:rsidR="00000000" w:rsidRPr="00000000">
        <w:rPr/>
        <w:drawing>
          <wp:inline distB="0" distT="0" distL="0" distR="0">
            <wp:extent cx="6858000" cy="4315460"/>
            <wp:effectExtent b="0" l="0" r="0" t="0"/>
            <wp:docPr descr="A screenshot of a computer&#10;&#10;Description automatically generated" id="4" name="image6.png"/>
            <a:graphic>
              <a:graphicData uri="http://schemas.openxmlformats.org/drawingml/2006/picture">
                <pic:pic>
                  <pic:nvPicPr>
                    <pic:cNvPr descr="A screenshot of a computer&#10;&#10;Description automatically generated" id="0" name="image6.png"/>
                    <pic:cNvPicPr preferRelativeResize="0"/>
                  </pic:nvPicPr>
                  <pic:blipFill>
                    <a:blip r:embed="rId10"/>
                    <a:srcRect b="0" l="0" r="0" t="0"/>
                    <a:stretch>
                      <a:fillRect/>
                    </a:stretch>
                  </pic:blipFill>
                  <pic:spPr>
                    <a:xfrm>
                      <a:off x="0" y="0"/>
                      <a:ext cx="6858000" cy="431546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F">
      <w:pPr>
        <w:pStyle w:val="Heading1"/>
        <w:rPr/>
      </w:pPr>
      <w:r w:rsidDel="00000000" w:rsidR="00000000" w:rsidRPr="00000000">
        <w:rPr>
          <w:rtl w:val="0"/>
        </w:rPr>
        <w:t xml:space="preserve">Best practices for defining variables</w:t>
      </w:r>
    </w:p>
    <w:p w:rsidR="00000000" w:rsidDel="00000000" w:rsidP="00000000" w:rsidRDefault="00000000" w:rsidRPr="00000000" w14:paraId="00000040">
      <w:pPr>
        <w:rPr/>
      </w:pPr>
      <w:r w:rsidDel="00000000" w:rsidR="00000000" w:rsidRPr="00000000">
        <w:rPr>
          <w:rtl w:val="0"/>
        </w:rPr>
        <w:t xml:space="preserve">Consider the following best practices when you define variables.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825"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Organize your variable definitions in one or more library topics.</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825"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a filename prefix to identify your library topics. For example, you could use a prefix such as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library_</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or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lib_</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825"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a variable name prefix to indicate the element name containing the variable. For example, if the variable is contained in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&lt;ph&gt;</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element, you might use the prefix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ph_</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when you define the variable name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ph_ceo-name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825"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Standardize on all upper- or all lower-case characters for your variable names. DITA is case sensitive, so it treats the following variable names as different –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ph_ceo-name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PH_CEO-NAME</w:t>
      </w: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8.00000000000006" w:lineRule="auto"/>
        <w:ind w:left="825"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Avoid defining separate variable</w:t>
      </w:r>
      <w:ins w:author="Scot Marvin" w:id="16" w:date="2025-03-29T17:53:43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w:t>
        </w:r>
      </w:ins>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for singular and plural names. Defining the singular variable is </w:t>
      </w:r>
      <w:ins w:author="Scot Marvin" w:id="17" w:date="2025-03-29T17:53:58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easier</w:t>
        </w:r>
      </w:ins>
      <w:del w:author="Scot Marvin" w:id="17" w:date="2025-03-29T17:53:58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delText xml:space="preserve">more easy</w:delText>
        </w:r>
      </w:de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 to maintain and </w:t>
      </w:r>
      <w:del w:author="Scot Marvin" w:id="18" w:date="2025-03-29T17:54:04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delText xml:space="preserve">to </w:delText>
        </w:r>
      </w:del>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translate. When in doubt, rewrite the sentence to work around the need for a plural variable.  </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8.00000000000006" w:lineRule="auto"/>
        <w:ind w:left="825"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 HTML-style comments to clarify what a variable means.</w:t>
      </w:r>
    </w:p>
    <w:p w:rsidR="00000000" w:rsidDel="00000000" w:rsidP="00000000" w:rsidRDefault="00000000" w:rsidRPr="00000000" w14:paraId="00000047">
      <w:pPr>
        <w:pStyle w:val="Heading1"/>
        <w:rPr/>
      </w:pPr>
      <w:r w:rsidDel="00000000" w:rsidR="00000000" w:rsidRPr="00000000">
        <w:rPr>
          <w:rtl w:val="0"/>
        </w:rPr>
        <w:t xml:space="preserve">Single-sourcing content with variables</w:t>
      </w:r>
    </w:p>
    <w:p w:rsidR="00000000" w:rsidDel="00000000" w:rsidP="00000000" w:rsidRDefault="00000000" w:rsidRPr="00000000" w14:paraId="00000048">
      <w:pPr>
        <w:rPr/>
      </w:pPr>
      <w:r w:rsidDel="00000000" w:rsidR="00000000" w:rsidRPr="00000000">
        <w:rPr>
          <w:b w:val="1"/>
          <w:rtl w:val="0"/>
        </w:rPr>
        <w:t xml:space="preserve">NOTE</w:t>
      </w:r>
      <w:r w:rsidDel="00000000" w:rsidR="00000000" w:rsidRPr="00000000">
        <w:rPr>
          <w:rtl w:val="0"/>
        </w:rPr>
        <w:t xml:space="preserve">: This section discusses an advanced application of DITA. If you are mainly interested in learning about the basics of DITA variables, consider skipping this section.</w:t>
      </w:r>
    </w:p>
    <w:p w:rsidR="00000000" w:rsidDel="00000000" w:rsidP="00000000" w:rsidRDefault="00000000" w:rsidRPr="00000000" w14:paraId="00000049">
      <w:pPr>
        <w:rPr/>
      </w:pPr>
      <w:r w:rsidDel="00000000" w:rsidR="00000000" w:rsidRPr="00000000">
        <w:rPr>
          <w:rtl w:val="0"/>
        </w:rPr>
        <w:t xml:space="preserve">We’ve seen that variables allow writers to change the value of a variable over time so that </w:t>
      </w:r>
      <w:ins w:author="Scot Marvin" w:id="19" w:date="2025-03-29T17:55:15Z">
        <w:r w:rsidDel="00000000" w:rsidR="00000000" w:rsidRPr="00000000">
          <w:rPr>
            <w:rtl w:val="0"/>
          </w:rPr>
          <w:t xml:space="preserve">a </w:t>
        </w:r>
      </w:ins>
      <w:r w:rsidDel="00000000" w:rsidR="00000000" w:rsidRPr="00000000">
        <w:rPr>
          <w:rtl w:val="0"/>
        </w:rPr>
        <w:t xml:space="preserve">new value gets inherited across a DITA doc set. Variables can also support single-sourcing content that is shared across multiple products or publications. For example, if our company</w:t>
      </w:r>
      <w:ins w:author="Scot Marvin" w:id="20" w:date="2025-03-29T18:13:15Z">
        <w:r w:rsidDel="00000000" w:rsidR="00000000" w:rsidRPr="00000000">
          <w:rPr>
            <w:rtl w:val="0"/>
          </w:rPr>
          <w:t xml:space="preserve">,</w:t>
        </w:r>
      </w:ins>
      <w:r w:rsidDel="00000000" w:rsidR="00000000" w:rsidRPr="00000000">
        <w:rPr>
          <w:rtl w:val="0"/>
        </w:rPr>
        <w:t xml:space="preserve"> Bob’s Bike Mirrors</w:t>
      </w:r>
      <w:ins w:author="Scot Marvin" w:id="21" w:date="2025-03-29T18:13:18Z">
        <w:r w:rsidDel="00000000" w:rsidR="00000000" w:rsidRPr="00000000">
          <w:rPr>
            <w:rtl w:val="0"/>
          </w:rPr>
          <w:t xml:space="preserve">,</w:t>
        </w:r>
      </w:ins>
      <w:r w:rsidDel="00000000" w:rsidR="00000000" w:rsidRPr="00000000">
        <w:rPr>
          <w:rtl w:val="0"/>
        </w:rPr>
        <w:t xml:space="preserve"> sells two products – the Everlast Mirror and the MaxView Mirror – </w:t>
      </w:r>
      <w:ins w:author="Scot Marvin" w:id="22" w:date="2025-03-29T17:56:12Z">
        <w:r w:rsidDel="00000000" w:rsidR="00000000" w:rsidRPr="00000000">
          <w:rPr>
            <w:rtl w:val="0"/>
          </w:rPr>
          <w:t xml:space="preserve">we’d likely</w:t>
        </w:r>
      </w:ins>
      <w:del w:author="Scot Marvin" w:id="22" w:date="2025-03-29T17:56:12Z">
        <w:r w:rsidDel="00000000" w:rsidR="00000000" w:rsidRPr="00000000">
          <w:rPr>
            <w:rtl w:val="0"/>
          </w:rPr>
          <w:delText xml:space="preserve">it is likely that we’d</w:delText>
        </w:r>
      </w:del>
      <w:r w:rsidDel="00000000" w:rsidR="00000000" w:rsidRPr="00000000">
        <w:rPr>
          <w:rtl w:val="0"/>
        </w:rPr>
        <w:t xml:space="preserve"> publish separate doc sets that share a certain amount of writing. In that shared content, we’ll need to create one variable name</w:t>
      </w:r>
      <w:ins w:author="Scot Marvin" w:id="23" w:date="2025-03-29T18:13:47Z">
        <w:r w:rsidDel="00000000" w:rsidR="00000000" w:rsidRPr="00000000">
          <w:rPr>
            <w:rtl w:val="0"/>
          </w:rPr>
          <w:t xml:space="preserve">,</w:t>
        </w:r>
      </w:ins>
      <w:r w:rsidDel="00000000" w:rsidR="00000000" w:rsidRPr="00000000">
        <w:rPr>
          <w:rtl w:val="0"/>
        </w:rPr>
        <w:t xml:space="preserve"> such as </w:t>
      </w:r>
      <w:r w:rsidDel="00000000" w:rsidR="00000000" w:rsidRPr="00000000">
        <w:rPr>
          <w:rFonts w:ascii="Courier New" w:cs="Courier New" w:eastAsia="Courier New" w:hAnsi="Courier New"/>
          <w:sz w:val="22"/>
          <w:szCs w:val="22"/>
          <w:rtl w:val="0"/>
        </w:rPr>
        <w:t xml:space="preserve">kw_product-name</w:t>
      </w:r>
      <w:ins w:author="Scot Marvin" w:id="24" w:date="2025-03-29T18:14:04Z">
        <w:r w:rsidDel="00000000" w:rsidR="00000000" w:rsidRPr="00000000">
          <w:rPr>
            <w:rFonts w:ascii="Courier New" w:cs="Courier New" w:eastAsia="Courier New" w:hAnsi="Courier New"/>
            <w:sz w:val="22"/>
            <w:szCs w:val="22"/>
            <w:rtl w:val="0"/>
          </w:rPr>
          <w:t xml:space="preserve">,</w:t>
        </w:r>
      </w:ins>
      <w:r w:rsidDel="00000000" w:rsidR="00000000" w:rsidRPr="00000000">
        <w:rPr>
          <w:rtl w:val="0"/>
        </w:rPr>
        <w:t xml:space="preserve"> </w:t>
      </w:r>
      <w:ins w:author="Scot Marvin" w:id="25" w:date="2025-03-29T17:57:04Z">
        <w:r w:rsidDel="00000000" w:rsidR="00000000" w:rsidRPr="00000000">
          <w:rPr>
            <w:rtl w:val="0"/>
          </w:rPr>
          <w:t xml:space="preserve">with</w:t>
        </w:r>
      </w:ins>
      <w:del w:author="Scot Marvin" w:id="25" w:date="2025-03-29T17:57:04Z">
        <w:r w:rsidDel="00000000" w:rsidR="00000000" w:rsidRPr="00000000">
          <w:rPr>
            <w:rtl w:val="0"/>
          </w:rPr>
          <w:delText xml:space="preserve">that has</w:delText>
        </w:r>
      </w:del>
      <w:r w:rsidDel="00000000" w:rsidR="00000000" w:rsidRPr="00000000">
        <w:rPr>
          <w:rtl w:val="0"/>
        </w:rPr>
        <w:t xml:space="preserve"> the value “Everlast Mirror” when we build the Everlast doc and “MaxView Mirror” when we build the MaxView docs. </w:t>
      </w:r>
    </w:p>
    <w:p w:rsidR="00000000" w:rsidDel="00000000" w:rsidP="00000000" w:rsidRDefault="00000000" w:rsidRPr="00000000" w14:paraId="0000004A">
      <w:pPr>
        <w:rPr/>
      </w:pPr>
      <w:r w:rsidDel="00000000" w:rsidR="00000000" w:rsidRPr="00000000">
        <w:rPr>
          <w:rtl w:val="0"/>
        </w:rPr>
        <w:t xml:space="preserve">One way to have one variable name change its value routinely is to create separate library topics for the Everlast and MaxView and then to swap one or the other into the build process. </w:t>
      </w:r>
    </w:p>
    <w:p w:rsidR="00000000" w:rsidDel="00000000" w:rsidP="00000000" w:rsidRDefault="00000000" w:rsidRPr="00000000" w14:paraId="0000004B">
      <w:pPr>
        <w:rPr/>
      </w:pPr>
      <w:r w:rsidDel="00000000" w:rsidR="00000000" w:rsidRPr="00000000">
        <w:rPr>
          <w:rtl w:val="0"/>
        </w:rPr>
        <w:t xml:space="preserve">The library named </w:t>
      </w:r>
      <w:r w:rsidDel="00000000" w:rsidR="00000000" w:rsidRPr="00000000">
        <w:rPr>
          <w:rFonts w:ascii="Courier New" w:cs="Courier New" w:eastAsia="Courier New" w:hAnsi="Courier New"/>
          <w:sz w:val="22"/>
          <w:szCs w:val="22"/>
          <w:rtl w:val="0"/>
        </w:rPr>
        <w:t xml:space="preserve">library_everlast.dita</w:t>
      </w:r>
      <w:r w:rsidDel="00000000" w:rsidR="00000000" w:rsidRPr="00000000">
        <w:rPr>
          <w:rtl w:val="0"/>
        </w:rPr>
        <w:t xml:space="preserve"> would contain the following variable definition:</w:t>
      </w:r>
    </w:p>
    <w:p w:rsidR="00000000" w:rsidDel="00000000" w:rsidP="00000000" w:rsidRDefault="00000000" w:rsidRPr="00000000" w14:paraId="0000004C">
      <w:pPr>
        <w:rPr/>
      </w:pPr>
      <w:r w:rsidDel="00000000" w:rsidR="00000000" w:rsidRPr="00000000">
        <w:rPr>
          <w:rFonts w:ascii="Courier New" w:cs="Courier New" w:eastAsia="Courier New" w:hAnsi="Courier New"/>
          <w:sz w:val="22"/>
          <w:szCs w:val="22"/>
          <w:rtl w:val="0"/>
        </w:rPr>
        <w:t xml:space="preserve">&lt;p&gt;&lt;keyword id="kw_product-name"&gt;Everlast Mirror&lt;/keyword&gt;&lt;/p&gt;</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The library named </w:t>
      </w:r>
      <w:r w:rsidDel="00000000" w:rsidR="00000000" w:rsidRPr="00000000">
        <w:rPr>
          <w:rFonts w:ascii="Courier New" w:cs="Courier New" w:eastAsia="Courier New" w:hAnsi="Courier New"/>
          <w:sz w:val="22"/>
          <w:szCs w:val="22"/>
          <w:rtl w:val="0"/>
        </w:rPr>
        <w:t xml:space="preserve">library_maxview.dita</w:t>
      </w:r>
      <w:r w:rsidDel="00000000" w:rsidR="00000000" w:rsidRPr="00000000">
        <w:rPr>
          <w:rtl w:val="0"/>
        </w:rPr>
        <w:t xml:space="preserve"> would contain the following variable definition:</w:t>
      </w:r>
    </w:p>
    <w:p w:rsidR="00000000" w:rsidDel="00000000" w:rsidP="00000000" w:rsidRDefault="00000000" w:rsidRPr="00000000" w14:paraId="0000004E">
      <w:pPr>
        <w:rPr/>
      </w:pPr>
      <w:r w:rsidDel="00000000" w:rsidR="00000000" w:rsidRPr="00000000">
        <w:rPr>
          <w:rFonts w:ascii="Courier New" w:cs="Courier New" w:eastAsia="Courier New" w:hAnsi="Courier New"/>
          <w:sz w:val="22"/>
          <w:szCs w:val="22"/>
          <w:rtl w:val="0"/>
        </w:rPr>
        <w:t xml:space="preserve">&lt;p&gt;&lt;keyword id="kw_product-name"&gt;MaxView Mirror&lt;/keyword&gt;&lt;/p&gt;</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content references would point to the variable name </w:t>
      </w:r>
      <w:r w:rsidDel="00000000" w:rsidR="00000000" w:rsidRPr="00000000">
        <w:rPr>
          <w:rFonts w:ascii="Courier New" w:cs="Courier New" w:eastAsia="Courier New" w:hAnsi="Courier New"/>
          <w:sz w:val="22"/>
          <w:szCs w:val="22"/>
          <w:rtl w:val="0"/>
        </w:rPr>
        <w:t xml:space="preserve">kw_product-name</w:t>
      </w:r>
      <w:r w:rsidDel="00000000" w:rsidR="00000000" w:rsidRPr="00000000">
        <w:rPr>
          <w:rtl w:val="0"/>
        </w:rPr>
        <w:t xml:space="preserve"> in a library named </w:t>
      </w:r>
      <w:r w:rsidDel="00000000" w:rsidR="00000000" w:rsidRPr="00000000">
        <w:rPr>
          <w:rFonts w:ascii="Courier New" w:cs="Courier New" w:eastAsia="Courier New" w:hAnsi="Courier New"/>
          <w:sz w:val="22"/>
          <w:szCs w:val="22"/>
          <w:rtl w:val="0"/>
        </w:rPr>
        <w:t xml:space="preserve">library_product.dita</w:t>
      </w:r>
      <w:r w:rsidDel="00000000" w:rsidR="00000000" w:rsidRPr="00000000">
        <w:rPr>
          <w:rtl w:val="0"/>
        </w:rPr>
        <w:t xml:space="preserve">. At build time, a build script could copy </w:t>
      </w:r>
      <w:r w:rsidDel="00000000" w:rsidR="00000000" w:rsidRPr="00000000">
        <w:rPr>
          <w:rFonts w:ascii="Courier New" w:cs="Courier New" w:eastAsia="Courier New" w:hAnsi="Courier New"/>
          <w:sz w:val="22"/>
          <w:szCs w:val="22"/>
          <w:rtl w:val="0"/>
        </w:rPr>
        <w:t xml:space="preserve">library_everlast.dita</w:t>
      </w:r>
      <w:r w:rsidDel="00000000" w:rsidR="00000000" w:rsidRPr="00000000">
        <w:rPr>
          <w:rtl w:val="0"/>
        </w:rPr>
        <w:t xml:space="preserve"> to </w:t>
      </w:r>
      <w:r w:rsidDel="00000000" w:rsidR="00000000" w:rsidRPr="00000000">
        <w:rPr>
          <w:rFonts w:ascii="Courier New" w:cs="Courier New" w:eastAsia="Courier New" w:hAnsi="Courier New"/>
          <w:sz w:val="22"/>
          <w:szCs w:val="22"/>
          <w:rtl w:val="0"/>
        </w:rPr>
        <w:t xml:space="preserve">library_product.dita,</w:t>
      </w:r>
      <w:r w:rsidDel="00000000" w:rsidR="00000000" w:rsidRPr="00000000">
        <w:rPr>
          <w:rtl w:val="0"/>
        </w:rPr>
        <w:t xml:space="preserve"> allowing the variable </w:t>
      </w:r>
      <w:r w:rsidDel="00000000" w:rsidR="00000000" w:rsidRPr="00000000">
        <w:rPr>
          <w:rFonts w:ascii="Courier New" w:cs="Courier New" w:eastAsia="Courier New" w:hAnsi="Courier New"/>
          <w:sz w:val="22"/>
          <w:szCs w:val="22"/>
          <w:rtl w:val="0"/>
        </w:rPr>
        <w:t xml:space="preserve">kw_product-name</w:t>
      </w:r>
      <w:r w:rsidDel="00000000" w:rsidR="00000000" w:rsidRPr="00000000">
        <w:rPr>
          <w:rtl w:val="0"/>
        </w:rPr>
        <w:t xml:space="preserve"> to resolve to “Everlast Mirror”. Similarly, copying </w:t>
      </w:r>
      <w:r w:rsidDel="00000000" w:rsidR="00000000" w:rsidRPr="00000000">
        <w:rPr>
          <w:rFonts w:ascii="Courier New" w:cs="Courier New" w:eastAsia="Courier New" w:hAnsi="Courier New"/>
          <w:sz w:val="22"/>
          <w:szCs w:val="22"/>
          <w:rtl w:val="0"/>
        </w:rPr>
        <w:t xml:space="preserve">library_maxview.dita</w:t>
      </w:r>
      <w:r w:rsidDel="00000000" w:rsidR="00000000" w:rsidRPr="00000000">
        <w:rPr>
          <w:rtl w:val="0"/>
        </w:rPr>
        <w:t xml:space="preserve"> to </w:t>
      </w:r>
      <w:r w:rsidDel="00000000" w:rsidR="00000000" w:rsidRPr="00000000">
        <w:rPr>
          <w:rFonts w:ascii="Courier New" w:cs="Courier New" w:eastAsia="Courier New" w:hAnsi="Courier New"/>
          <w:sz w:val="22"/>
          <w:szCs w:val="22"/>
          <w:rtl w:val="0"/>
        </w:rPr>
        <w:t xml:space="preserve">library_product.dita</w:t>
      </w:r>
      <w:r w:rsidDel="00000000" w:rsidR="00000000" w:rsidRPr="00000000">
        <w:rPr>
          <w:rtl w:val="0"/>
        </w:rPr>
        <w:t xml:space="preserve"> would allow the value of </w:t>
      </w:r>
      <w:r w:rsidDel="00000000" w:rsidR="00000000" w:rsidRPr="00000000">
        <w:rPr>
          <w:rFonts w:ascii="Courier New" w:cs="Courier New" w:eastAsia="Courier New" w:hAnsi="Courier New"/>
          <w:sz w:val="22"/>
          <w:szCs w:val="22"/>
          <w:rtl w:val="0"/>
        </w:rPr>
        <w:t xml:space="preserve">kw_product-name</w:t>
      </w:r>
      <w:r w:rsidDel="00000000" w:rsidR="00000000" w:rsidRPr="00000000">
        <w:rPr>
          <w:rtl w:val="0"/>
        </w:rPr>
        <w:t xml:space="preserve"> to resolve to “MaxView Mirror”.  Basically, this is using filesystem processes to swap library values. Before DITA 1.2 and the introduction of key-based referencing, this was an all-too-common hack to support the single-sourcing of variables. It works with small-to-medium documentation sets but does not scale up to large doc sets or localization. </w:t>
      </w:r>
    </w:p>
    <w:p w:rsidR="00000000" w:rsidDel="00000000" w:rsidP="00000000" w:rsidRDefault="00000000" w:rsidRPr="00000000" w14:paraId="00000050">
      <w:pPr>
        <w:pStyle w:val="Heading1"/>
        <w:rPr/>
      </w:pPr>
      <w:r w:rsidDel="00000000" w:rsidR="00000000" w:rsidRPr="00000000">
        <w:rPr>
          <w:rtl w:val="0"/>
        </w:rPr>
        <w:t xml:space="preserve">How do I manage variables using DITA keys</w:t>
      </w:r>
    </w:p>
    <w:p w:rsidR="00000000" w:rsidDel="00000000" w:rsidP="00000000" w:rsidRDefault="00000000" w:rsidRPr="00000000" w14:paraId="00000051">
      <w:pPr>
        <w:rPr/>
      </w:pPr>
      <w:r w:rsidDel="00000000" w:rsidR="00000000" w:rsidRPr="00000000">
        <w:rPr>
          <w:b w:val="1"/>
          <w:rtl w:val="0"/>
        </w:rPr>
        <w:t xml:space="preserve">NOTE</w:t>
      </w:r>
      <w:r w:rsidDel="00000000" w:rsidR="00000000" w:rsidRPr="00000000">
        <w:rPr>
          <w:rtl w:val="0"/>
        </w:rPr>
        <w:t xml:space="preserve">: This section discusses an advanced feature in DITA 1.2 and 1.3. If you are mainly interested in learning about the basics of DITA variables, consider skipping this section.</w:t>
      </w:r>
    </w:p>
    <w:p w:rsidR="00000000" w:rsidDel="00000000" w:rsidP="00000000" w:rsidRDefault="00000000" w:rsidRPr="00000000" w14:paraId="00000052">
      <w:pPr>
        <w:rPr/>
      </w:pPr>
      <w:r w:rsidDel="00000000" w:rsidR="00000000" w:rsidRPr="00000000">
        <w:rPr>
          <w:rtl w:val="0"/>
        </w:rPr>
        <w:t xml:space="preserve">To resolve a value for a variable, each direct reference to that variable requires that it provide a lot of information: library file paths, library filenames, library topic @ids, and variable names. </w:t>
      </w:r>
    </w:p>
    <w:p w:rsidR="00000000" w:rsidDel="00000000" w:rsidP="00000000" w:rsidRDefault="00000000" w:rsidRPr="00000000" w14:paraId="00000053">
      <w:pPr>
        <w:rPr/>
      </w:pPr>
      <w:r w:rsidDel="00000000" w:rsidR="00000000" w:rsidRPr="00000000">
        <w:rPr>
          <w:rFonts w:ascii="Courier New" w:cs="Courier New" w:eastAsia="Courier New" w:hAnsi="Courier New"/>
          <w:sz w:val="22"/>
          <w:szCs w:val="22"/>
          <w:rtl w:val="0"/>
        </w:rPr>
        <w:t xml:space="preserve">&lt;keyword conref="./library-basic.dita#library-basic/kw_company-name"/&gt;</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If </w:t>
      </w:r>
      <w:r w:rsidDel="00000000" w:rsidR="00000000" w:rsidRPr="00000000">
        <w:rPr>
          <w:i w:val="1"/>
          <w:rtl w:val="0"/>
        </w:rPr>
        <w:t xml:space="preserve">anything</w:t>
      </w:r>
      <w:r w:rsidDel="00000000" w:rsidR="00000000" w:rsidRPr="00000000">
        <w:rPr>
          <w:rtl w:val="0"/>
        </w:rPr>
        <w:t xml:space="preserve"> changes by way of a file location or name, the direct reference will fail. Teams </w:t>
      </w:r>
      <w:ins w:author="Scot Marvin" w:id="26" w:date="2025-03-29T18:01:39Z">
        <w:r w:rsidDel="00000000" w:rsidR="00000000" w:rsidRPr="00000000">
          <w:rPr>
            <w:rtl w:val="0"/>
          </w:rPr>
          <w:t xml:space="preserve">can’t</w:t>
        </w:r>
        <w:del w:author="Scot Marvin" w:id="26" w:date="2025-03-29T18:01:39Z">
          <w:r w:rsidDel="00000000" w:rsidR="00000000" w:rsidRPr="00000000">
            <w:rPr>
              <w:rtl w:val="0"/>
            </w:rPr>
            <w:delText xml:space="preserve">cannot</w:delText>
          </w:r>
        </w:del>
      </w:ins>
      <w:del w:author="Scot Marvin" w:id="26" w:date="2025-03-29T18:01:39Z">
        <w:r w:rsidDel="00000000" w:rsidR="00000000" w:rsidRPr="00000000">
          <w:rPr>
            <w:rtl w:val="0"/>
          </w:rPr>
          <w:delText xml:space="preserve">are not able to</w:delText>
        </w:r>
      </w:del>
      <w:r w:rsidDel="00000000" w:rsidR="00000000" w:rsidRPr="00000000">
        <w:rPr>
          <w:rtl w:val="0"/>
        </w:rPr>
        <w:t xml:space="preserve"> reorganize the location or contents of their libraries without having to update all the references to those libraries. Again, it works but it is not very scalable. </w:t>
      </w:r>
    </w:p>
    <w:p w:rsidR="00000000" w:rsidDel="00000000" w:rsidP="00000000" w:rsidRDefault="00000000" w:rsidRPr="00000000" w14:paraId="00000055">
      <w:pPr>
        <w:rPr/>
      </w:pPr>
      <w:r w:rsidDel="00000000" w:rsidR="00000000" w:rsidRPr="00000000">
        <w:rPr>
          <w:rtl w:val="0"/>
        </w:rPr>
        <w:t xml:space="preserve">DITA 1.2 introduced DITA keys</w:t>
      </w:r>
      <w:ins w:author="Scot Marvin" w:id="27" w:date="2025-03-29T18:02:42Z">
        <w:r w:rsidDel="00000000" w:rsidR="00000000" w:rsidRPr="00000000">
          <w:rPr>
            <w:rtl w:val="0"/>
          </w:rPr>
          <w:t xml:space="preserve">, </w:t>
        </w:r>
      </w:ins>
      <w:del w:author="Scot Marvin" w:id="27" w:date="2025-03-29T18:02:42Z">
        <w:r w:rsidDel="00000000" w:rsidR="00000000" w:rsidRPr="00000000">
          <w:rPr>
            <w:rtl w:val="0"/>
          </w:rPr>
          <w:delText xml:space="preserve"> - </w:delText>
        </w:r>
      </w:del>
      <w:r w:rsidDel="00000000" w:rsidR="00000000" w:rsidRPr="00000000">
        <w:rPr>
          <w:rtl w:val="0"/>
        </w:rPr>
        <w:t xml:space="preserve">a way to insulate references to a variable from their definition. Unlike direct references using @conref attributes, key-based references point to a key name using the @keyref attribute. The key name and its value are stored in a DITA map. If we had a DITA map named </w:t>
      </w:r>
      <w:r w:rsidDel="00000000" w:rsidR="00000000" w:rsidRPr="00000000">
        <w:rPr>
          <w:rFonts w:ascii="Courier New" w:cs="Courier New" w:eastAsia="Courier New" w:hAnsi="Courier New"/>
          <w:sz w:val="22"/>
          <w:szCs w:val="22"/>
          <w:rtl w:val="0"/>
        </w:rPr>
        <w:t xml:space="preserve">keymap_maxview.ditamap</w:t>
      </w:r>
      <w:r w:rsidDel="00000000" w:rsidR="00000000" w:rsidRPr="00000000">
        <w:rPr>
          <w:rtl w:val="0"/>
        </w:rPr>
        <w:t xml:space="preserve">, we could define a key for the product name.</w:t>
      </w:r>
    </w:p>
    <w:p w:rsidR="00000000" w:rsidDel="00000000" w:rsidP="00000000" w:rsidRDefault="00000000" w:rsidRPr="00000000" w14:paraId="00000056">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&lt;?xml version="1.0" encoding="UTF-8"?&gt;</w:t>
        <w:br w:type="textWrapping"/>
        <w:t xml:space="preserve">&lt;!DOCTYPE map PUBLIC "-//OASIS//DTD DITA Map//EN" "map.dtd"&gt;</w:t>
        <w:br w:type="textWrapping"/>
        <w:t xml:space="preserve">&lt;map&gt;</w:t>
        <w:br w:type="textWrapping"/>
        <w:t xml:space="preserve">  &lt;title&gt;Key definition map for the MaxView product. &lt;/title&gt;</w:t>
        <w:br w:type="textWrapping"/>
        <w:t xml:space="preserve">  &lt;!-- MaxView product keys --&gt;</w:t>
        <w:br w:type="textWrapping"/>
        <w:t xml:space="preserve">    </w:t>
      </w:r>
      <w:r w:rsidDel="00000000" w:rsidR="00000000" w:rsidRPr="00000000">
        <w:rPr>
          <w:rFonts w:ascii="Courier New" w:cs="Courier New" w:eastAsia="Courier New" w:hAnsi="Courier New"/>
          <w:b w:val="1"/>
          <w:sz w:val="22"/>
          <w:szCs w:val="22"/>
          <w:rtl w:val="0"/>
        </w:rPr>
        <w:t xml:space="preserve">&lt;keydef keys="k_kw_product-name"&gt;</w:t>
        <w:br w:type="textWrapping"/>
        <w:t xml:space="preserve">      &lt;topicmeta&gt;</w:t>
        <w:br w:type="textWrapping"/>
        <w:t xml:space="preserve">        &lt;keywords&gt;</w:t>
        <w:br w:type="textWrapping"/>
        <w:t xml:space="preserve">          &lt;keyword&gt;MaxView Mirror&lt;/keyword&gt;                           </w:t>
        <w:br w:type="textWrapping"/>
        <w:t xml:space="preserve">        &lt;/keywords&gt;</w:t>
        <w:br w:type="textWrapping"/>
        <w:t xml:space="preserve">      &lt;/topicmeta&gt;</w:t>
        <w:br w:type="textWrapping"/>
        <w:t xml:space="preserve">    &lt;/keydef&gt;</w:t>
      </w:r>
      <w:r w:rsidDel="00000000" w:rsidR="00000000" w:rsidRPr="00000000">
        <w:rPr>
          <w:rFonts w:ascii="Courier New" w:cs="Courier New" w:eastAsia="Courier New" w:hAnsi="Courier New"/>
          <w:sz w:val="22"/>
          <w:szCs w:val="22"/>
          <w:rtl w:val="0"/>
        </w:rPr>
        <w:br w:type="textWrapping"/>
        <w:t xml:space="preserve">&lt;/map&gt;</w:t>
      </w:r>
    </w:p>
    <w:p w:rsidR="00000000" w:rsidDel="00000000" w:rsidP="00000000" w:rsidRDefault="00000000" w:rsidRPr="00000000" w14:paraId="00000057">
      <w:pPr>
        <w:rPr/>
      </w:pPr>
      <w:r w:rsidDel="00000000" w:rsidR="00000000" w:rsidRPr="00000000">
        <w:rPr>
          <w:rtl w:val="0"/>
        </w:rPr>
        <w:t xml:space="preserve">A parallel map library could be named </w:t>
      </w:r>
      <w:r w:rsidDel="00000000" w:rsidR="00000000" w:rsidRPr="00000000">
        <w:rPr>
          <w:rFonts w:ascii="Courier New" w:cs="Courier New" w:eastAsia="Courier New" w:hAnsi="Courier New"/>
          <w:sz w:val="22"/>
          <w:szCs w:val="22"/>
          <w:rtl w:val="0"/>
        </w:rPr>
        <w:t xml:space="preserve">keymap_everlast.ditamap</w:t>
      </w:r>
      <w:r w:rsidDel="00000000" w:rsidR="00000000" w:rsidRPr="00000000">
        <w:rPr>
          <w:rtl w:val="0"/>
        </w:rPr>
        <w:t xml:space="preserve"> and would contain the following key definition.</w:t>
      </w:r>
    </w:p>
    <w:p w:rsidR="00000000" w:rsidDel="00000000" w:rsidP="00000000" w:rsidRDefault="00000000" w:rsidRPr="00000000" w14:paraId="00000058">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&lt;?xml version="1.0" encoding="UTF-8"?&gt;</w:t>
        <w:br w:type="textWrapping"/>
        <w:t xml:space="preserve">&lt;!DOCTYPE map PUBLIC "-//OASIS//DTD DITA Map//EN" "map.dtd"&gt;</w:t>
        <w:br w:type="textWrapping"/>
        <w:t xml:space="preserve">&lt;map&gt;</w:t>
        <w:br w:type="textWrapping"/>
        <w:t xml:space="preserve">  &lt;title&gt;Key definition map for the Everlast product. &lt;/title&gt;</w:t>
        <w:br w:type="textWrapping"/>
        <w:t xml:space="preserve">  &lt;!— Everlast product keys --&gt;</w:t>
        <w:br w:type="textWrapping"/>
        <w:t xml:space="preserve">    </w:t>
      </w:r>
      <w:r w:rsidDel="00000000" w:rsidR="00000000" w:rsidRPr="00000000">
        <w:rPr>
          <w:rFonts w:ascii="Courier New" w:cs="Courier New" w:eastAsia="Courier New" w:hAnsi="Courier New"/>
          <w:b w:val="1"/>
          <w:sz w:val="22"/>
          <w:szCs w:val="22"/>
          <w:rtl w:val="0"/>
        </w:rPr>
        <w:t xml:space="preserve">&lt;keydef keys="k_kw_product-name"&gt;</w:t>
        <w:br w:type="textWrapping"/>
        <w:t xml:space="preserve">      &lt;topicmeta&gt;</w:t>
        <w:br w:type="textWrapping"/>
        <w:t xml:space="preserve">        &lt;keywords&gt;</w:t>
        <w:br w:type="textWrapping"/>
        <w:t xml:space="preserve">          &lt;keyword&gt;Everlast Mirror&lt;/keyword&gt;                           </w:t>
        <w:br w:type="textWrapping"/>
        <w:t xml:space="preserve">        &lt;/keywords&gt;</w:t>
        <w:br w:type="textWrapping"/>
        <w:t xml:space="preserve">      &lt;/topicmeta&gt;</w:t>
        <w:br w:type="textWrapping"/>
        <w:t xml:space="preserve">    &lt;/keydef&gt;</w:t>
      </w:r>
      <w:r w:rsidDel="00000000" w:rsidR="00000000" w:rsidRPr="00000000">
        <w:rPr>
          <w:rFonts w:ascii="Courier New" w:cs="Courier New" w:eastAsia="Courier New" w:hAnsi="Courier New"/>
          <w:sz w:val="22"/>
          <w:szCs w:val="22"/>
          <w:rtl w:val="0"/>
        </w:rPr>
        <w:br w:type="textWrapping"/>
        <w:t xml:space="preserve">&lt;/map&gt;</w:t>
      </w:r>
    </w:p>
    <w:p w:rsidR="00000000" w:rsidDel="00000000" w:rsidP="00000000" w:rsidRDefault="00000000" w:rsidRPr="00000000" w14:paraId="00000059">
      <w:pPr>
        <w:rPr/>
      </w:pPr>
      <w:r w:rsidDel="00000000" w:rsidR="00000000" w:rsidRPr="00000000">
        <w:rPr>
          <w:rtl w:val="0"/>
        </w:rPr>
        <w:t xml:space="preserve">In a DITA editor, this is how </w:t>
      </w:r>
      <w:r w:rsidDel="00000000" w:rsidR="00000000" w:rsidRPr="00000000">
        <w:rPr>
          <w:rFonts w:ascii="Courier New" w:cs="Courier New" w:eastAsia="Courier New" w:hAnsi="Courier New"/>
          <w:sz w:val="22"/>
          <w:szCs w:val="22"/>
          <w:rtl w:val="0"/>
        </w:rPr>
        <w:t xml:space="preserve">rootmap_everlast.ditamap</w:t>
      </w:r>
      <w:r w:rsidDel="00000000" w:rsidR="00000000" w:rsidRPr="00000000">
        <w:rPr>
          <w:rtl w:val="0"/>
        </w:rPr>
        <w:t xml:space="preserve"> looks. </w:t>
      </w:r>
    </w:p>
    <w:p w:rsidR="00000000" w:rsidDel="00000000" w:rsidP="00000000" w:rsidRDefault="00000000" w:rsidRPr="00000000" w14:paraId="0000005A">
      <w:pPr>
        <w:rPr/>
      </w:pPr>
      <w:r w:rsidDel="00000000" w:rsidR="00000000" w:rsidRPr="00000000">
        <w:rPr/>
        <w:drawing>
          <wp:inline distB="0" distT="0" distL="0" distR="0">
            <wp:extent cx="2847619" cy="1352381"/>
            <wp:effectExtent b="0" l="0" r="0" t="0"/>
            <wp:docPr descr="A screenshot of a computer&#10;&#10;AI-generated content may be incorrect." id="7" name="image1.png"/>
            <a:graphic>
              <a:graphicData uri="http://schemas.openxmlformats.org/drawingml/2006/picture">
                <pic:pic>
                  <pic:nvPicPr>
                    <pic:cNvPr descr="A screenshot of a computer&#10;&#10;AI-generated content may be incorrect." id="0" name="image1.png"/>
                    <pic:cNvPicPr preferRelativeResize="0"/>
                  </pic:nvPicPr>
                  <pic:blipFill>
                    <a:blip r:embed="rId11"/>
                    <a:srcRect b="0" l="0" r="0" t="0"/>
                    <a:stretch>
                      <a:fillRect/>
                    </a:stretch>
                  </pic:blipFill>
                  <pic:spPr>
                    <a:xfrm>
                      <a:off x="0" y="0"/>
                      <a:ext cx="2847619" cy="1352381"/>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When I want to build the </w:t>
      </w:r>
      <w:r w:rsidDel="00000000" w:rsidR="00000000" w:rsidRPr="00000000">
        <w:rPr>
          <w:i w:val="1"/>
          <w:rtl w:val="0"/>
        </w:rPr>
        <w:t xml:space="preserve">MaxView User Guide</w:t>
      </w:r>
      <w:r w:rsidDel="00000000" w:rsidR="00000000" w:rsidRPr="00000000">
        <w:rPr>
          <w:rtl w:val="0"/>
        </w:rPr>
        <w:t xml:space="preserve"> from my map </w:t>
      </w:r>
      <w:r w:rsidDel="00000000" w:rsidR="00000000" w:rsidRPr="00000000">
        <w:rPr>
          <w:rFonts w:ascii="Courier New" w:cs="Courier New" w:eastAsia="Courier New" w:hAnsi="Courier New"/>
          <w:sz w:val="22"/>
          <w:szCs w:val="22"/>
          <w:rtl w:val="0"/>
        </w:rPr>
        <w:t xml:space="preserve">rootmap_maxview.ditmap</w:t>
      </w:r>
      <w:r w:rsidDel="00000000" w:rsidR="00000000" w:rsidRPr="00000000">
        <w:rPr>
          <w:rtl w:val="0"/>
        </w:rPr>
        <w:t xml:space="preserve">,   I would reference the key definition map </w:t>
      </w:r>
      <w:r w:rsidDel="00000000" w:rsidR="00000000" w:rsidRPr="00000000">
        <w:rPr>
          <w:rFonts w:ascii="Courier New" w:cs="Courier New" w:eastAsia="Courier New" w:hAnsi="Courier New"/>
          <w:sz w:val="22"/>
          <w:szCs w:val="22"/>
          <w:rtl w:val="0"/>
        </w:rPr>
        <w:t xml:space="preserve">keymap_maxview.ditamap.</w:t>
      </w:r>
      <w:r w:rsidDel="00000000" w:rsidR="00000000" w:rsidRPr="00000000">
        <w:rPr>
          <w:rtl w:val="0"/>
        </w:rPr>
        <w:t xml:space="preserve">  </w:t>
      </w:r>
    </w:p>
    <w:p w:rsidR="00000000" w:rsidDel="00000000" w:rsidP="00000000" w:rsidRDefault="00000000" w:rsidRPr="00000000" w14:paraId="0000005C">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&lt;mapref href=”keymap_maxview.ditamap” processing-role=”resource-only”&gt;</w:t>
      </w:r>
    </w:p>
    <w:p w:rsidR="00000000" w:rsidDel="00000000" w:rsidP="00000000" w:rsidRDefault="00000000" w:rsidRPr="00000000" w14:paraId="0000005D">
      <w:pPr>
        <w:rPr/>
      </w:pPr>
      <w:r w:rsidDel="00000000" w:rsidR="00000000" w:rsidRPr="00000000">
        <w:rPr>
          <w:rtl w:val="0"/>
        </w:rPr>
        <w:t xml:space="preserve">Any reference in any topic to the key name </w:t>
      </w:r>
      <w:r w:rsidDel="00000000" w:rsidR="00000000" w:rsidRPr="00000000">
        <w:rPr>
          <w:rFonts w:ascii="Courier New" w:cs="Courier New" w:eastAsia="Courier New" w:hAnsi="Courier New"/>
          <w:sz w:val="22"/>
          <w:szCs w:val="22"/>
          <w:rtl w:val="0"/>
        </w:rPr>
        <w:t xml:space="preserve">k_kw_product-name</w:t>
      </w:r>
      <w:r w:rsidDel="00000000" w:rsidR="00000000" w:rsidRPr="00000000">
        <w:rPr>
          <w:rtl w:val="0"/>
        </w:rPr>
        <w:t xml:space="preserve"> would resolve to “MaxView Mirror.”</w:t>
      </w:r>
    </w:p>
    <w:p w:rsidR="00000000" w:rsidDel="00000000" w:rsidP="00000000" w:rsidRDefault="00000000" w:rsidRPr="00000000" w14:paraId="0000005E">
      <w:pPr>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&lt;keyword keyref=”k_kw_product-name”/&gt; </w:t>
      </w:r>
    </w:p>
    <w:p w:rsidR="00000000" w:rsidDel="00000000" w:rsidP="00000000" w:rsidRDefault="00000000" w:rsidRPr="00000000" w14:paraId="0000005F">
      <w:pPr>
        <w:rPr/>
      </w:pPr>
      <w:r w:rsidDel="00000000" w:rsidR="00000000" w:rsidRPr="00000000">
        <w:rPr>
          <w:rtl w:val="0"/>
        </w:rPr>
        <w:t xml:space="preserve">Here is how </w:t>
      </w:r>
      <w:r w:rsidDel="00000000" w:rsidR="00000000" w:rsidRPr="00000000">
        <w:rPr>
          <w:rFonts w:ascii="Courier New" w:cs="Courier New" w:eastAsia="Courier New" w:hAnsi="Courier New"/>
          <w:sz w:val="22"/>
          <w:szCs w:val="22"/>
          <w:rtl w:val="0"/>
        </w:rPr>
        <w:t xml:space="preserve">rootmap_maxview.ditamap</w:t>
      </w:r>
      <w:r w:rsidDel="00000000" w:rsidR="00000000" w:rsidRPr="00000000">
        <w:rPr>
          <w:rtl w:val="0"/>
        </w:rPr>
        <w:t xml:space="preserve"> looks in a DITA editor.  </w:t>
      </w:r>
    </w:p>
    <w:p w:rsidR="00000000" w:rsidDel="00000000" w:rsidP="00000000" w:rsidRDefault="00000000" w:rsidRPr="00000000" w14:paraId="00000060">
      <w:pPr>
        <w:rPr/>
      </w:pPr>
      <w:r w:rsidDel="00000000" w:rsidR="00000000" w:rsidRPr="00000000">
        <w:rPr/>
        <w:drawing>
          <wp:inline distB="0" distT="0" distL="0" distR="0">
            <wp:extent cx="2857143" cy="1876190"/>
            <wp:effectExtent b="0" l="0" r="0" t="0"/>
            <wp:docPr descr="A screenshot of a computer&#10;&#10;AI-generated content may be incorrect." id="6" name="image4.png"/>
            <a:graphic>
              <a:graphicData uri="http://schemas.openxmlformats.org/drawingml/2006/picture">
                <pic:pic>
                  <pic:nvPicPr>
                    <pic:cNvPr descr="A screenshot of a computer&#10;&#10;AI-generated content may be incorrect." id="0" name="image4.png"/>
                    <pic:cNvPicPr preferRelativeResize="0"/>
                  </pic:nvPicPr>
                  <pic:blipFill>
                    <a:blip r:embed="rId12"/>
                    <a:srcRect b="0" l="0" r="0" t="0"/>
                    <a:stretch>
                      <a:fillRect/>
                    </a:stretch>
                  </pic:blipFill>
                  <pic:spPr>
                    <a:xfrm>
                      <a:off x="0" y="0"/>
                      <a:ext cx="2857143" cy="187619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attribute </w:t>
      </w:r>
      <w:r w:rsidDel="00000000" w:rsidR="00000000" w:rsidRPr="00000000">
        <w:rPr>
          <w:rFonts w:ascii="Courier New" w:cs="Courier New" w:eastAsia="Courier New" w:hAnsi="Courier New"/>
          <w:sz w:val="22"/>
          <w:szCs w:val="22"/>
          <w:rtl w:val="0"/>
        </w:rPr>
        <w:t xml:space="preserve">@keyref</w:t>
      </w:r>
      <w:r w:rsidDel="00000000" w:rsidR="00000000" w:rsidRPr="00000000">
        <w:rPr>
          <w:rtl w:val="0"/>
        </w:rPr>
        <w:t xml:space="preserve"> tells the DITA parser to search through all the DITA maps referenced from the root map to find a key definition for </w:t>
      </w:r>
      <w:r w:rsidDel="00000000" w:rsidR="00000000" w:rsidRPr="00000000">
        <w:rPr>
          <w:rFonts w:ascii="Courier New" w:cs="Courier New" w:eastAsia="Courier New" w:hAnsi="Courier New"/>
          <w:sz w:val="22"/>
          <w:szCs w:val="22"/>
          <w:rtl w:val="0"/>
        </w:rPr>
        <w:t xml:space="preserve">k_kw_product-name.</w:t>
      </w:r>
      <w:r w:rsidDel="00000000" w:rsidR="00000000" w:rsidRPr="00000000">
        <w:rPr>
          <w:rtl w:val="0"/>
        </w:rPr>
        <w:t xml:space="preserve"> The parser finds the key name and inserts its value. </w:t>
      </w:r>
    </w:p>
    <w:p w:rsidR="00000000" w:rsidDel="00000000" w:rsidP="00000000" w:rsidRDefault="00000000" w:rsidRPr="00000000" w14:paraId="00000062">
      <w:pPr>
        <w:rPr/>
      </w:pPr>
      <w:r w:rsidDel="00000000" w:rsidR="00000000" w:rsidRPr="00000000">
        <w:rPr>
          <w:rtl w:val="0"/>
        </w:rPr>
        <w:t xml:space="preserve">To build the </w:t>
      </w:r>
      <w:r w:rsidDel="00000000" w:rsidR="00000000" w:rsidRPr="00000000">
        <w:rPr>
          <w:i w:val="1"/>
          <w:rtl w:val="0"/>
        </w:rPr>
        <w:t xml:space="preserve">Everlast User Guide</w:t>
      </w:r>
      <w:r w:rsidDel="00000000" w:rsidR="00000000" w:rsidRPr="00000000">
        <w:rPr>
          <w:rtl w:val="0"/>
        </w:rPr>
        <w:t xml:space="preserve"> from </w:t>
      </w:r>
      <w:r w:rsidDel="00000000" w:rsidR="00000000" w:rsidRPr="00000000">
        <w:rPr>
          <w:rFonts w:ascii="Courier New" w:cs="Courier New" w:eastAsia="Courier New" w:hAnsi="Courier New"/>
          <w:sz w:val="22"/>
          <w:szCs w:val="22"/>
          <w:rtl w:val="0"/>
        </w:rPr>
        <w:t xml:space="preserve">rootmap_everlast.ditamap</w:t>
      </w:r>
      <w:r w:rsidDel="00000000" w:rsidR="00000000" w:rsidRPr="00000000">
        <w:rPr>
          <w:rtl w:val="0"/>
        </w:rPr>
        <w:t xml:space="preserve">, we would simply reference </w:t>
      </w:r>
      <w:r w:rsidDel="00000000" w:rsidR="00000000" w:rsidRPr="00000000">
        <w:rPr>
          <w:rFonts w:ascii="Courier New" w:cs="Courier New" w:eastAsia="Courier New" w:hAnsi="Courier New"/>
          <w:sz w:val="22"/>
          <w:szCs w:val="22"/>
          <w:rtl w:val="0"/>
        </w:rPr>
        <w:t xml:space="preserve">keymap_everlast.ditamap</w:t>
      </w:r>
      <w:r w:rsidDel="00000000" w:rsidR="00000000" w:rsidRPr="00000000">
        <w:rPr>
          <w:rtl w:val="0"/>
        </w:rPr>
        <w:t xml:space="preserve"> instead of </w:t>
      </w:r>
      <w:r w:rsidDel="00000000" w:rsidR="00000000" w:rsidRPr="00000000">
        <w:rPr>
          <w:rFonts w:ascii="Courier New" w:cs="Courier New" w:eastAsia="Courier New" w:hAnsi="Courier New"/>
          <w:sz w:val="22"/>
          <w:szCs w:val="22"/>
          <w:rtl w:val="0"/>
        </w:rPr>
        <w:t xml:space="preserve">keymap_maxview.ditamap</w:t>
      </w:r>
      <w:r w:rsidDel="00000000" w:rsidR="00000000" w:rsidRPr="00000000">
        <w:rPr>
          <w:rtl w:val="0"/>
        </w:rPr>
        <w:t xml:space="preserve">. Any reference to </w:t>
      </w:r>
      <w:r w:rsidDel="00000000" w:rsidR="00000000" w:rsidRPr="00000000">
        <w:rPr>
          <w:rFonts w:ascii="Courier New" w:cs="Courier New" w:eastAsia="Courier New" w:hAnsi="Courier New"/>
          <w:sz w:val="22"/>
          <w:szCs w:val="22"/>
          <w:rtl w:val="0"/>
        </w:rPr>
        <w:t xml:space="preserve">k_kw_product-name</w:t>
      </w:r>
      <w:r w:rsidDel="00000000" w:rsidR="00000000" w:rsidRPr="00000000">
        <w:rPr>
          <w:rtl w:val="0"/>
        </w:rPr>
        <w:t xml:space="preserve"> would resolve to “Everlast Mirror”. </w:t>
      </w:r>
    </w:p>
    <w:p w:rsidR="00000000" w:rsidDel="00000000" w:rsidP="00000000" w:rsidRDefault="00000000" w:rsidRPr="00000000" w14:paraId="00000063">
      <w:pPr>
        <w:rPr/>
      </w:pPr>
      <w:r w:rsidDel="00000000" w:rsidR="00000000" w:rsidRPr="00000000">
        <w:rPr>
          <w:rtl w:val="0"/>
        </w:rPr>
        <w:t xml:space="preserve">DITA editors make it relatively easy to insert references to keys by listing all the key definitions referenced in key maps referenced from the root map of a publication.  Click the key name and the editor inserts the key reference in the topic </w:t>
      </w:r>
      <w:del w:author="Scot Marvin" w:id="28" w:date="2025-03-29T18:05:50Z">
        <w:r w:rsidDel="00000000" w:rsidR="00000000" w:rsidRPr="00000000">
          <w:rPr>
            <w:rtl w:val="0"/>
          </w:rPr>
          <w:delText xml:space="preserve">that </w:delText>
        </w:r>
      </w:del>
      <w:r w:rsidDel="00000000" w:rsidR="00000000" w:rsidRPr="00000000">
        <w:rPr>
          <w:rtl w:val="0"/>
        </w:rPr>
        <w:t xml:space="preserve">you are authoring.</w:t>
      </w:r>
    </w:p>
    <w:p w:rsidR="00000000" w:rsidDel="00000000" w:rsidP="00000000" w:rsidRDefault="00000000" w:rsidRPr="00000000" w14:paraId="00000064">
      <w:pPr>
        <w:rPr/>
      </w:pPr>
      <w:r w:rsidDel="00000000" w:rsidR="00000000" w:rsidRPr="00000000">
        <w:rPr/>
        <w:drawing>
          <wp:inline distB="0" distT="0" distL="0" distR="0">
            <wp:extent cx="5028571" cy="1552381"/>
            <wp:effectExtent b="0" l="0" r="0" t="0"/>
            <wp:docPr descr="A screenshot of a computer&#10;&#10;AI-generated content may be incorrect." id="2" name="image5.png"/>
            <a:graphic>
              <a:graphicData uri="http://schemas.openxmlformats.org/drawingml/2006/picture">
                <pic:pic>
                  <pic:nvPicPr>
                    <pic:cNvPr descr="A screenshot of a computer&#10;&#10;AI-generated content may be incorrect." id="0" name="image5.png"/>
                    <pic:cNvPicPr preferRelativeResize="0"/>
                  </pic:nvPicPr>
                  <pic:blipFill>
                    <a:blip r:embed="rId13"/>
                    <a:srcRect b="0" l="0" r="0" t="0"/>
                    <a:stretch>
                      <a:fillRect/>
                    </a:stretch>
                  </pic:blipFill>
                  <pic:spPr>
                    <a:xfrm>
                      <a:off x="0" y="0"/>
                      <a:ext cx="5028571" cy="155238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Key-based variables allow you to control which key definition libraries are needed for which publications. The same variable name can resolve to many different values depending on which key map you reference from a publication root map. Over time, you can move variable definitions to different key maps</w:t>
      </w:r>
      <w:ins w:author="Scot Marvin" w:id="29" w:date="2025-03-29T18:12:09Z">
        <w:r w:rsidDel="00000000" w:rsidR="00000000" w:rsidRPr="00000000">
          <w:rPr>
            <w:rtl w:val="0"/>
          </w:rPr>
          <w:t xml:space="preserve">,</w:t>
        </w:r>
      </w:ins>
      <w:r w:rsidDel="00000000" w:rsidR="00000000" w:rsidRPr="00000000">
        <w:rPr>
          <w:rtl w:val="0"/>
        </w:rPr>
        <w:t xml:space="preserve"> and they will resolve as long as the new key map is referenced from a root map. This allows writing teams to manage the definition of variables over time without ever needing to update references in topics to those variables. It scales nicely.   </w:t>
      </w:r>
    </w:p>
    <w:p w:rsidR="00000000" w:rsidDel="00000000" w:rsidP="00000000" w:rsidRDefault="00000000" w:rsidRPr="00000000" w14:paraId="00000066">
      <w:pPr>
        <w:pStyle w:val="Heading2"/>
        <w:rPr>
          <w:b w:val="1"/>
        </w:rPr>
      </w:pPr>
      <w:r w:rsidDel="00000000" w:rsidR="00000000" w:rsidRPr="00000000">
        <w:rPr>
          <w:rtl w:val="0"/>
        </w:rPr>
        <w:t xml:space="preserve">Acknowledgements</w:t>
      </w:r>
      <w:r w:rsidDel="00000000" w:rsidR="00000000" w:rsidRPr="00000000">
        <w:rPr>
          <w:rtl w:val="0"/>
        </w:rPr>
      </w:r>
    </w:p>
    <w:p w:rsidR="00000000" w:rsidDel="00000000" w:rsidP="00000000" w:rsidRDefault="00000000" w:rsidRPr="00000000" w14:paraId="00000067">
      <w:pPr>
        <w:numPr>
          <w:ilvl w:val="0"/>
          <w:numId w:val="4"/>
        </w:numPr>
        <w:ind w:left="720" w:hanging="360"/>
        <w:rPr/>
      </w:pPr>
      <w:r w:rsidDel="00000000" w:rsidR="00000000" w:rsidRPr="00000000">
        <w:rPr>
          <w:rtl w:val="0"/>
        </w:rPr>
        <w:t xml:space="preserve">TBD - technical review      </w:t>
      </w:r>
    </w:p>
    <w:p w:rsidR="00000000" w:rsidDel="00000000" w:rsidP="00000000" w:rsidRDefault="00000000" w:rsidRPr="00000000" w14:paraId="00000068">
      <w:pPr>
        <w:numPr>
          <w:ilvl w:val="0"/>
          <w:numId w:val="4"/>
        </w:numPr>
        <w:ind w:left="720" w:hanging="360"/>
        <w:rPr/>
      </w:pPr>
      <w:r w:rsidDel="00000000" w:rsidR="00000000" w:rsidRPr="00000000">
        <w:rPr>
          <w:rtl w:val="0"/>
        </w:rPr>
        <w:t xml:space="preserve">TBD - instructional review</w:t>
      </w:r>
    </w:p>
    <w:p w:rsidR="00000000" w:rsidDel="00000000" w:rsidP="00000000" w:rsidRDefault="00000000" w:rsidRPr="00000000" w14:paraId="00000069">
      <w:pPr>
        <w:numPr>
          <w:ilvl w:val="0"/>
          <w:numId w:val="4"/>
        </w:numPr>
        <w:ind w:left="720" w:hanging="360"/>
        <w:rPr/>
      </w:pPr>
      <w:r w:rsidDel="00000000" w:rsidR="00000000" w:rsidRPr="00000000">
        <w:rPr>
          <w:rtl w:val="0"/>
        </w:rPr>
        <w:t xml:space="preserve">TBD - editorial review</w:t>
      </w:r>
    </w:p>
    <w:p w:rsidR="00000000" w:rsidDel="00000000" w:rsidP="00000000" w:rsidRDefault="00000000" w:rsidRPr="00000000" w14:paraId="0000006A">
      <w:pPr>
        <w:rPr>
          <w:b w:val="1"/>
        </w:rPr>
      </w:pPr>
      <w:r w:rsidDel="00000000" w:rsidR="00000000" w:rsidRPr="00000000">
        <w:rPr>
          <w:rtl w:val="0"/>
        </w:rPr>
        <w:t xml:space="preserve">Thank You!</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See </w:t>
      </w:r>
      <w:hyperlink r:id="rId14">
        <w:r w:rsidDel="00000000" w:rsidR="00000000" w:rsidRPr="00000000">
          <w:rPr>
            <w:color w:val="467886"/>
            <w:u w:val="single"/>
            <w:rtl w:val="0"/>
          </w:rPr>
          <w:t xml:space="preserve">https://acm-sigdoc-structured.org</w:t>
        </w:r>
      </w:hyperlink>
      <w:r w:rsidDel="00000000" w:rsidR="00000000" w:rsidRPr="00000000">
        <w:rPr>
          <w:rtl w:val="0"/>
        </w:rPr>
        <w:t xml:space="preserve"> to learn more about committee activities, available resources, and volunteer opportunities.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drawing>
          <wp:inline distB="0" distT="0" distL="0" distR="0">
            <wp:extent cx="5267325" cy="819150"/>
            <wp:effectExtent b="0" l="0" r="0" t="0"/>
            <wp:docPr descr="Slides created by members of the ACM SIGDOC Committee on Structured Authoring and Content Management" id="1" name="image2.png"/>
            <a:graphic>
              <a:graphicData uri="http://schemas.openxmlformats.org/drawingml/2006/picture">
                <pic:pic>
                  <pic:nvPicPr>
                    <pic:cNvPr descr="Slides created by members of the ACM SIGDOC Committee on Structured Authoring and Content Management" id="0" name="image2.png"/>
                    <pic:cNvPicPr preferRelativeResize="0"/>
                  </pic:nvPicPr>
                  <pic:blipFill>
                    <a:blip r:embed="rId15"/>
                    <a:srcRect b="0" l="0" r="0" t="0"/>
                    <a:stretch>
                      <a:fillRect/>
                    </a:stretch>
                  </pic:blipFill>
                  <pic:spPr>
                    <a:xfrm>
                      <a:off x="0" y="0"/>
                      <a:ext cx="5267325"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cot Marvin" w:id="0" w:date="2025-03-29T18:17:42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Terrific content, Stan. I learned a lot! This should be really helpful to the readers. Thank you.</w:t>
      </w:r>
    </w:p>
  </w:comment>
  <w:comment w:author="Scot Marvin" w:id="2" w:date="2025-03-29T16:44:54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use table header rows here at SIGDOC? It makes sense to me without them, but I don't know if there's a style convention that I haven't seen yet.</w:t>
      </w:r>
    </w:p>
  </w:comment>
  <w:comment w:author="Scot Marvin" w:id="1" w:date="2025-03-29T16:29:21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it's because I'm using Google Docs, but the spacing shows more indentation than in the other two groupings.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825" w:hanging="360"/>
      </w:pPr>
      <w:rPr>
        <w:rFonts w:ascii="Noto Sans Symbols" w:cs="Noto Sans Symbols" w:eastAsia="Noto Sans Symbols" w:hAnsi="Noto Sans Symbols"/>
      </w:rPr>
    </w:lvl>
    <w:lvl w:ilvl="1">
      <w:start w:val="1"/>
      <w:numFmt w:val="bullet"/>
      <w:lvlText w:val="o"/>
      <w:lvlJc w:val="left"/>
      <w:pPr>
        <w:ind w:left="1545" w:hanging="360"/>
      </w:pPr>
      <w:rPr>
        <w:rFonts w:ascii="Courier New" w:cs="Courier New" w:eastAsia="Courier New" w:hAnsi="Courier New"/>
      </w:rPr>
    </w:lvl>
    <w:lvl w:ilvl="2">
      <w:start w:val="1"/>
      <w:numFmt w:val="bullet"/>
      <w:lvlText w:val="▪"/>
      <w:lvlJc w:val="left"/>
      <w:pPr>
        <w:ind w:left="2265" w:hanging="360"/>
      </w:pPr>
      <w:rPr>
        <w:rFonts w:ascii="Noto Sans Symbols" w:cs="Noto Sans Symbols" w:eastAsia="Noto Sans Symbols" w:hAnsi="Noto Sans Symbols"/>
      </w:rPr>
    </w:lvl>
    <w:lvl w:ilvl="3">
      <w:start w:val="1"/>
      <w:numFmt w:val="bullet"/>
      <w:lvlText w:val="●"/>
      <w:lvlJc w:val="left"/>
      <w:pPr>
        <w:ind w:left="2985" w:hanging="360"/>
      </w:pPr>
      <w:rPr>
        <w:rFonts w:ascii="Noto Sans Symbols" w:cs="Noto Sans Symbols" w:eastAsia="Noto Sans Symbols" w:hAnsi="Noto Sans Symbols"/>
      </w:rPr>
    </w:lvl>
    <w:lvl w:ilvl="4">
      <w:start w:val="1"/>
      <w:numFmt w:val="bullet"/>
      <w:lvlText w:val="o"/>
      <w:lvlJc w:val="left"/>
      <w:pPr>
        <w:ind w:left="3705" w:hanging="360"/>
      </w:pPr>
      <w:rPr>
        <w:rFonts w:ascii="Courier New" w:cs="Courier New" w:eastAsia="Courier New" w:hAnsi="Courier New"/>
      </w:rPr>
    </w:lvl>
    <w:lvl w:ilvl="5">
      <w:start w:val="1"/>
      <w:numFmt w:val="bullet"/>
      <w:lvlText w:val="▪"/>
      <w:lvlJc w:val="left"/>
      <w:pPr>
        <w:ind w:left="4425" w:hanging="360"/>
      </w:pPr>
      <w:rPr>
        <w:rFonts w:ascii="Noto Sans Symbols" w:cs="Noto Sans Symbols" w:eastAsia="Noto Sans Symbols" w:hAnsi="Noto Sans Symbols"/>
      </w:rPr>
    </w:lvl>
    <w:lvl w:ilvl="6">
      <w:start w:val="1"/>
      <w:numFmt w:val="bullet"/>
      <w:lvlText w:val="●"/>
      <w:lvlJc w:val="left"/>
      <w:pPr>
        <w:ind w:left="5145" w:hanging="360"/>
      </w:pPr>
      <w:rPr>
        <w:rFonts w:ascii="Noto Sans Symbols" w:cs="Noto Sans Symbols" w:eastAsia="Noto Sans Symbols" w:hAnsi="Noto Sans Symbols"/>
      </w:rPr>
    </w:lvl>
    <w:lvl w:ilvl="7">
      <w:start w:val="1"/>
      <w:numFmt w:val="bullet"/>
      <w:lvlText w:val="o"/>
      <w:lvlJc w:val="left"/>
      <w:pPr>
        <w:ind w:left="5865" w:hanging="360"/>
      </w:pPr>
      <w:rPr>
        <w:rFonts w:ascii="Courier New" w:cs="Courier New" w:eastAsia="Courier New" w:hAnsi="Courier New"/>
      </w:rPr>
    </w:lvl>
    <w:lvl w:ilvl="8">
      <w:start w:val="1"/>
      <w:numFmt w:val="bullet"/>
      <w:lvlText w:val="▪"/>
      <w:lvlJc w:val="left"/>
      <w:pPr>
        <w:ind w:left="6585"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hyperlink" Target="https://acm-sigdoc-structured.or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7.jpg"/><Relationship Id="rId8" Type="http://schemas.openxmlformats.org/officeDocument/2006/relationships/hyperlink" Target="https://github.com/acm-sigdoc-structured/dita-variabl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